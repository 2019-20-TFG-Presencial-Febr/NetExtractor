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94622" w14:textId="77777777" w:rsidR="00CE2EB9" w:rsidRPr="00A81931" w:rsidRDefault="00CE2EB9" w:rsidP="00CE2EB9">
      <w:pPr>
        <w:pStyle w:val="Sinespaciado"/>
        <w:jc w:val="center"/>
        <w:rPr>
          <w:rFonts w:cs="LilyUPC"/>
          <w:sz w:val="40"/>
          <w:szCs w:val="40"/>
        </w:rPr>
      </w:pPr>
      <w:r w:rsidRPr="00A81931">
        <w:rPr>
          <w:noProof/>
        </w:rPr>
        <w:drawing>
          <wp:anchor distT="0" distB="0" distL="114300" distR="114300" simplePos="0" relativeHeight="251660288" behindDoc="0" locked="0" layoutInCell="1" allowOverlap="1" wp14:anchorId="28F0EFDE" wp14:editId="3E2EF16A">
            <wp:simplePos x="2200275" y="876300"/>
            <wp:positionH relativeFrom="margin">
              <wp:align>left</wp:align>
            </wp:positionH>
            <wp:positionV relativeFrom="margin">
              <wp:align>top</wp:align>
            </wp:positionV>
            <wp:extent cx="646510" cy="1080000"/>
            <wp:effectExtent l="0" t="0" r="1270" b="635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6510" cy="1080000"/>
                    </a:xfrm>
                    <a:prstGeom prst="rect">
                      <a:avLst/>
                    </a:prstGeom>
                  </pic:spPr>
                </pic:pic>
              </a:graphicData>
            </a:graphic>
          </wp:anchor>
        </w:drawing>
      </w:r>
      <w:r>
        <w:rPr>
          <w:rFonts w:cs="LilyUPC"/>
          <w:sz w:val="40"/>
          <w:szCs w:val="40"/>
        </w:rPr>
        <w:t>UNIVERSIDAD DE BURGOS</w:t>
      </w:r>
    </w:p>
    <w:p w14:paraId="5B747060" w14:textId="77777777" w:rsidR="00CE2EB9" w:rsidRPr="00665C81" w:rsidRDefault="00CE2EB9" w:rsidP="00CE2EB9">
      <w:pPr>
        <w:pStyle w:val="Sinespaciado"/>
        <w:jc w:val="center"/>
        <w:rPr>
          <w:rFonts w:cs="LilyUPC"/>
          <w:smallCaps/>
          <w:sz w:val="40"/>
          <w:szCs w:val="40"/>
        </w:rPr>
      </w:pPr>
      <w:r w:rsidRPr="00665C81">
        <w:rPr>
          <w:rFonts w:cs="LilyUPC"/>
          <w:smallCaps/>
          <w:sz w:val="40"/>
          <w:szCs w:val="40"/>
        </w:rPr>
        <w:t>Escuela Politécnica Superior</w:t>
      </w:r>
      <w:r w:rsidRPr="00665C81">
        <w:rPr>
          <w:smallCaps/>
          <w:noProof/>
        </w:rPr>
        <w:drawing>
          <wp:anchor distT="0" distB="0" distL="114300" distR="114300" simplePos="0" relativeHeight="251661312" behindDoc="0" locked="0" layoutInCell="1" allowOverlap="1" wp14:anchorId="29F03A37" wp14:editId="7FF60720">
            <wp:simplePos x="5562600" y="1171575"/>
            <wp:positionH relativeFrom="margin">
              <wp:align>right</wp:align>
            </wp:positionH>
            <wp:positionV relativeFrom="margin">
              <wp:align>top</wp:align>
            </wp:positionV>
            <wp:extent cx="832485" cy="1079500"/>
            <wp:effectExtent l="0" t="0" r="5715" b="635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2485" cy="1079500"/>
                    </a:xfrm>
                    <a:prstGeom prst="rect">
                      <a:avLst/>
                    </a:prstGeom>
                  </pic:spPr>
                </pic:pic>
              </a:graphicData>
            </a:graphic>
          </wp:anchor>
        </w:drawing>
      </w:r>
    </w:p>
    <w:p w14:paraId="1D07ED8A" w14:textId="77777777" w:rsidR="00CE2EB9" w:rsidRPr="00A81931" w:rsidRDefault="00CE2EB9" w:rsidP="00CE2EB9">
      <w:pPr>
        <w:pStyle w:val="Sinespaciado"/>
        <w:jc w:val="center"/>
        <w:rPr>
          <w:rFonts w:cs="LilyUPC"/>
          <w:sz w:val="40"/>
          <w:szCs w:val="40"/>
        </w:rPr>
      </w:pPr>
      <w:r w:rsidRPr="00A81931">
        <w:rPr>
          <w:rFonts w:cs="LilyUPC"/>
          <w:sz w:val="40"/>
          <w:szCs w:val="40"/>
        </w:rPr>
        <w:t>Gºen Ingeniería en Informática</w:t>
      </w:r>
    </w:p>
    <w:p w14:paraId="543098BB" w14:textId="77777777" w:rsidR="00CE2EB9" w:rsidRPr="00A81931" w:rsidRDefault="00CE2EB9" w:rsidP="00CE2EB9">
      <w:pPr>
        <w:pStyle w:val="Sinespaciado"/>
      </w:pPr>
    </w:p>
    <w:p w14:paraId="6760105A" w14:textId="77777777" w:rsidR="00CE2EB9" w:rsidRPr="00A81931" w:rsidRDefault="00CE2EB9" w:rsidP="00CE2EB9">
      <w:pPr>
        <w:pStyle w:val="Sinespaciado"/>
      </w:pPr>
    </w:p>
    <w:p w14:paraId="6B604567" w14:textId="77777777" w:rsidR="00CE2EB9" w:rsidRPr="00A81931" w:rsidRDefault="00CE2EB9" w:rsidP="00CE2EB9">
      <w:pPr>
        <w:pStyle w:val="Sinespaciado"/>
      </w:pPr>
    </w:p>
    <w:p w14:paraId="67537228" w14:textId="77777777" w:rsidR="00CE2EB9" w:rsidRPr="00A81931" w:rsidRDefault="00CE2EB9" w:rsidP="00CE2EB9">
      <w:pPr>
        <w:pStyle w:val="Sinespaciado"/>
      </w:pPr>
    </w:p>
    <w:p w14:paraId="074F5E8C" w14:textId="77777777" w:rsidR="00CE2EB9" w:rsidRPr="00A81931" w:rsidRDefault="00CE2EB9" w:rsidP="00CE2EB9">
      <w:pPr>
        <w:pStyle w:val="Sinespaciado"/>
      </w:pPr>
    </w:p>
    <w:p w14:paraId="0AEAD790" w14:textId="77777777" w:rsidR="00CE2EB9" w:rsidRPr="00A81931" w:rsidRDefault="00CE2EB9" w:rsidP="00CE2EB9">
      <w:pPr>
        <w:pStyle w:val="Sinespaciado"/>
      </w:pPr>
    </w:p>
    <w:p w14:paraId="6E5C535A" w14:textId="77777777" w:rsidR="00CE2EB9" w:rsidRPr="00A81931" w:rsidRDefault="00CE2EB9" w:rsidP="00CE2EB9">
      <w:pPr>
        <w:pStyle w:val="Sinespaciado"/>
      </w:pPr>
    </w:p>
    <w:p w14:paraId="66F68BB2" w14:textId="77777777" w:rsidR="00CE2EB9" w:rsidRDefault="00CE2EB9" w:rsidP="00CE2EB9">
      <w:pPr>
        <w:pStyle w:val="Sinespaciado"/>
      </w:pPr>
    </w:p>
    <w:p w14:paraId="1B5A0A00" w14:textId="77777777" w:rsidR="00CE2EB9" w:rsidRDefault="00CE2EB9" w:rsidP="00CE2EB9">
      <w:pPr>
        <w:pStyle w:val="Sinespaciado"/>
      </w:pPr>
    </w:p>
    <w:p w14:paraId="683E6FC6" w14:textId="77777777" w:rsidR="00CE2EB9" w:rsidRDefault="00CE2EB9" w:rsidP="00CE2EB9">
      <w:pPr>
        <w:pStyle w:val="Sinespaciado"/>
      </w:pPr>
    </w:p>
    <w:p w14:paraId="3E52ED99" w14:textId="77777777" w:rsidR="00CE2EB9" w:rsidRDefault="00CE2EB9" w:rsidP="00CE2EB9">
      <w:pPr>
        <w:pStyle w:val="Sinespaciado"/>
      </w:pPr>
    </w:p>
    <w:p w14:paraId="0E71EB4A" w14:textId="77777777" w:rsidR="00CE2EB9" w:rsidRDefault="00CE2EB9" w:rsidP="00CE2EB9">
      <w:pPr>
        <w:pStyle w:val="Sinespaciado"/>
      </w:pPr>
    </w:p>
    <w:p w14:paraId="435C2E27" w14:textId="77777777" w:rsidR="00CE2EB9" w:rsidRDefault="00CE2EB9" w:rsidP="00CE2EB9">
      <w:pPr>
        <w:pStyle w:val="Sinespaciado"/>
      </w:pPr>
    </w:p>
    <w:p w14:paraId="426377D1" w14:textId="77777777" w:rsidR="00CE2EB9" w:rsidRDefault="00CE2EB9" w:rsidP="00CE2EB9">
      <w:pPr>
        <w:pStyle w:val="Sinespaciado"/>
      </w:pPr>
    </w:p>
    <w:p w14:paraId="7CF86B1B" w14:textId="77777777" w:rsidR="00CE2EB9" w:rsidRDefault="00CE2EB9" w:rsidP="00CE2EB9">
      <w:pPr>
        <w:pStyle w:val="Sinespaciado"/>
      </w:pPr>
      <w:r>
        <w:rPr>
          <w:noProof/>
        </w:rPr>
        <mc:AlternateContent>
          <mc:Choice Requires="wps">
            <w:drawing>
              <wp:anchor distT="0" distB="0" distL="114300" distR="114300" simplePos="0" relativeHeight="251659264" behindDoc="1" locked="0" layoutInCell="1" allowOverlap="1" wp14:anchorId="1C7C4AD7" wp14:editId="674FE974">
                <wp:simplePos x="0" y="0"/>
                <wp:positionH relativeFrom="column">
                  <wp:posOffset>74295</wp:posOffset>
                </wp:positionH>
                <wp:positionV relativeFrom="paragraph">
                  <wp:posOffset>147955</wp:posOffset>
                </wp:positionV>
                <wp:extent cx="3724275" cy="1885950"/>
                <wp:effectExtent l="0" t="0" r="28575" b="19050"/>
                <wp:wrapNone/>
                <wp:docPr id="40" name="Rectángulo 40"/>
                <wp:cNvGraphicFramePr/>
                <a:graphic xmlns:a="http://schemas.openxmlformats.org/drawingml/2006/main">
                  <a:graphicData uri="http://schemas.microsoft.com/office/word/2010/wordprocessingShape">
                    <wps:wsp>
                      <wps:cNvSpPr/>
                      <wps:spPr>
                        <a:xfrm>
                          <a:off x="0" y="0"/>
                          <a:ext cx="3724275" cy="1885950"/>
                        </a:xfrm>
                        <a:prstGeom prst="rect">
                          <a:avLst/>
                        </a:prstGeom>
                        <a:solidFill>
                          <a:schemeClr val="accent1">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7F778B" id="Rectángulo 40" o:spid="_x0000_s1026" style="position:absolute;margin-left:5.85pt;margin-top:11.65pt;width:293.25pt;height:148.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" fillcolor="#d9e2f3 [660]" strokecolor="#d5dce4 [671]" strokeweight="1pt"/>
            </w:pict>
          </mc:Fallback>
        </mc:AlternateContent>
      </w:r>
    </w:p>
    <w:p w14:paraId="6131F75F" w14:textId="77777777" w:rsidR="00CE2EB9" w:rsidRDefault="00CE2EB9" w:rsidP="00CE2EB9">
      <w:pPr>
        <w:pStyle w:val="Sinespaciado"/>
      </w:pPr>
    </w:p>
    <w:p w14:paraId="54EBEE6C" w14:textId="77777777" w:rsidR="00CE2EB9" w:rsidRDefault="00CE2EB9" w:rsidP="00CE2EB9">
      <w:pPr>
        <w:pStyle w:val="Sinespaciado"/>
      </w:pPr>
      <w:r w:rsidRPr="00A81931">
        <w:rPr>
          <w:b/>
          <w:noProof/>
          <w:sz w:val="32"/>
          <w:szCs w:val="32"/>
        </w:rPr>
        <w:drawing>
          <wp:anchor distT="0" distB="0" distL="114300" distR="114300" simplePos="0" relativeHeight="251662336" behindDoc="0" locked="0" layoutInCell="1" allowOverlap="1" wp14:anchorId="7FBBEEB0" wp14:editId="67C0D730">
            <wp:simplePos x="0" y="0"/>
            <wp:positionH relativeFrom="margin">
              <wp:posOffset>3968655</wp:posOffset>
            </wp:positionH>
            <wp:positionV relativeFrom="margin">
              <wp:posOffset>3869576</wp:posOffset>
            </wp:positionV>
            <wp:extent cx="1515745" cy="1439545"/>
            <wp:effectExtent l="0" t="0" r="8255" b="825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15745" cy="1439545"/>
                    </a:xfrm>
                    <a:prstGeom prst="rect">
                      <a:avLst/>
                    </a:prstGeom>
                  </pic:spPr>
                </pic:pic>
              </a:graphicData>
            </a:graphic>
          </wp:anchor>
        </w:drawing>
      </w:r>
    </w:p>
    <w:p w14:paraId="7A26892F" w14:textId="77777777" w:rsidR="00CE2EB9" w:rsidRDefault="00CE2EB9" w:rsidP="00CE2EB9">
      <w:pPr>
        <w:pStyle w:val="Sinespaciado"/>
      </w:pPr>
    </w:p>
    <w:p w14:paraId="3369DC1E" w14:textId="77777777" w:rsidR="00CE2EB9" w:rsidRPr="00A81931" w:rsidRDefault="00CE2EB9" w:rsidP="00CE2EB9">
      <w:pPr>
        <w:pStyle w:val="Sinespaciado"/>
        <w:ind w:left="708"/>
        <w:rPr>
          <w:b/>
          <w:sz w:val="32"/>
          <w:szCs w:val="32"/>
        </w:rPr>
      </w:pPr>
      <w:r>
        <w:rPr>
          <w:b/>
          <w:sz w:val="32"/>
          <w:szCs w:val="32"/>
        </w:rPr>
        <w:t xml:space="preserve">   </w:t>
      </w:r>
      <w:r w:rsidRPr="00A81931">
        <w:rPr>
          <w:b/>
          <w:sz w:val="32"/>
          <w:szCs w:val="32"/>
        </w:rPr>
        <w:t>TFG Ingeniería Informática:</w:t>
      </w:r>
      <w:r w:rsidRPr="00A81931">
        <w:rPr>
          <w:b/>
          <w:noProof/>
          <w:sz w:val="32"/>
          <w:szCs w:val="32"/>
        </w:rPr>
        <w:t xml:space="preserve"> </w:t>
      </w:r>
    </w:p>
    <w:p w14:paraId="7F2E311A" w14:textId="77777777" w:rsidR="00CE2EB9" w:rsidRPr="00A81931" w:rsidRDefault="00CE2EB9" w:rsidP="00CE2EB9">
      <w:pPr>
        <w:pStyle w:val="Sinespaciado"/>
        <w:rPr>
          <w:b/>
          <w:sz w:val="32"/>
          <w:szCs w:val="32"/>
        </w:rPr>
      </w:pPr>
    </w:p>
    <w:p w14:paraId="2A1EBA38" w14:textId="35F172F5" w:rsidR="00CE2EB9" w:rsidRPr="00A81931" w:rsidRDefault="00CE2EB9" w:rsidP="00CE2EB9">
      <w:pPr>
        <w:pStyle w:val="Sinespaciado"/>
        <w:ind w:firstLine="708"/>
        <w:rPr>
          <w:b/>
          <w:sz w:val="32"/>
          <w:szCs w:val="32"/>
        </w:rPr>
      </w:pPr>
      <w:r>
        <w:rPr>
          <w:b/>
          <w:sz w:val="32"/>
          <w:szCs w:val="32"/>
        </w:rPr>
        <w:t xml:space="preserve">   </w:t>
      </w:r>
      <w:r w:rsidR="0026650E">
        <w:rPr>
          <w:b/>
          <w:sz w:val="32"/>
          <w:szCs w:val="32"/>
        </w:rPr>
        <w:t>Ububooknet</w:t>
      </w:r>
    </w:p>
    <w:p w14:paraId="77DAAEE9" w14:textId="77777777" w:rsidR="00CE2EB9" w:rsidRDefault="00CE2EB9" w:rsidP="00CE2EB9">
      <w:pPr>
        <w:pStyle w:val="Sinespaciado"/>
      </w:pPr>
    </w:p>
    <w:p w14:paraId="1B75262B" w14:textId="77777777" w:rsidR="00CE2EB9" w:rsidRDefault="00CE2EB9" w:rsidP="00CE2EB9">
      <w:pPr>
        <w:pStyle w:val="Sinespaciado"/>
      </w:pPr>
    </w:p>
    <w:p w14:paraId="78460D78" w14:textId="77777777" w:rsidR="00CE2EB9" w:rsidRDefault="00CE2EB9" w:rsidP="00CE2EB9">
      <w:pPr>
        <w:pStyle w:val="Sinespaciado"/>
      </w:pPr>
    </w:p>
    <w:p w14:paraId="327FAA3B" w14:textId="77777777" w:rsidR="00CE2EB9" w:rsidRPr="00A81931" w:rsidRDefault="00CE2EB9" w:rsidP="00CE2EB9">
      <w:pPr>
        <w:pStyle w:val="Sinespaciado"/>
      </w:pPr>
    </w:p>
    <w:p w14:paraId="66B27A2A" w14:textId="77777777" w:rsidR="00CE2EB9" w:rsidRPr="00A81931" w:rsidRDefault="00CE2EB9" w:rsidP="00CE2EB9">
      <w:pPr>
        <w:pStyle w:val="Sinespaciado"/>
      </w:pPr>
    </w:p>
    <w:p w14:paraId="68058A34" w14:textId="77777777" w:rsidR="00CE2EB9" w:rsidRPr="00A81931" w:rsidRDefault="00CE2EB9" w:rsidP="00CE2EB9">
      <w:pPr>
        <w:pStyle w:val="Sinespaciado"/>
      </w:pPr>
    </w:p>
    <w:p w14:paraId="3793CAC7" w14:textId="77777777" w:rsidR="00CE2EB9" w:rsidRPr="00A81931" w:rsidRDefault="00CE2EB9" w:rsidP="00CE2EB9">
      <w:pPr>
        <w:pStyle w:val="Sinespaciado"/>
      </w:pPr>
    </w:p>
    <w:p w14:paraId="3BD6FE9F" w14:textId="77777777" w:rsidR="00CE2EB9" w:rsidRPr="00A81931" w:rsidRDefault="00CE2EB9" w:rsidP="00CE2EB9">
      <w:pPr>
        <w:pStyle w:val="Sinespaciado"/>
      </w:pPr>
    </w:p>
    <w:p w14:paraId="41F2FACB" w14:textId="77777777" w:rsidR="00CE2EB9" w:rsidRDefault="00CE2EB9" w:rsidP="00CE2EB9">
      <w:pPr>
        <w:pStyle w:val="Sinespaciado"/>
      </w:pPr>
    </w:p>
    <w:p w14:paraId="218C2034" w14:textId="77777777" w:rsidR="00CE2EB9" w:rsidRDefault="00CE2EB9" w:rsidP="00CE2EB9">
      <w:pPr>
        <w:pStyle w:val="Sinespaciado"/>
      </w:pPr>
    </w:p>
    <w:p w14:paraId="17BC384B" w14:textId="77777777" w:rsidR="00CE2EB9" w:rsidRDefault="00CE2EB9" w:rsidP="00CE2EB9">
      <w:pPr>
        <w:pStyle w:val="Sinespaciado"/>
      </w:pPr>
    </w:p>
    <w:p w14:paraId="2AC86113" w14:textId="77777777" w:rsidR="00CE2EB9" w:rsidRDefault="00CE2EB9" w:rsidP="00CE2EB9">
      <w:pPr>
        <w:pStyle w:val="Sinespaciado"/>
      </w:pPr>
    </w:p>
    <w:p w14:paraId="6440E8D9" w14:textId="77777777" w:rsidR="00CE2EB9" w:rsidRDefault="00CE2EB9" w:rsidP="00CE2EB9">
      <w:pPr>
        <w:pStyle w:val="Sinespaciado"/>
      </w:pPr>
    </w:p>
    <w:p w14:paraId="2931A998" w14:textId="77777777" w:rsidR="00CE2EB9" w:rsidRDefault="00CE2EB9" w:rsidP="00CE2EB9">
      <w:pPr>
        <w:pStyle w:val="Sinespaciado"/>
      </w:pPr>
    </w:p>
    <w:p w14:paraId="7144011C" w14:textId="77777777" w:rsidR="00CE2EB9" w:rsidRPr="009C5CCD" w:rsidRDefault="00CE2EB9" w:rsidP="00CE2EB9">
      <w:pPr>
        <w:pStyle w:val="Sinespaciado"/>
        <w:jc w:val="center"/>
        <w:rPr>
          <w:sz w:val="36"/>
          <w:szCs w:val="36"/>
        </w:rPr>
      </w:pPr>
      <w:r w:rsidRPr="009C5CCD">
        <w:rPr>
          <w:sz w:val="36"/>
          <w:szCs w:val="36"/>
        </w:rPr>
        <w:t xml:space="preserve">Presentado por </w:t>
      </w:r>
      <w:r>
        <w:rPr>
          <w:sz w:val="36"/>
          <w:szCs w:val="36"/>
        </w:rPr>
        <w:t>Luis Miguel Cabrejas Arce</w:t>
      </w:r>
    </w:p>
    <w:p w14:paraId="58EB87A8" w14:textId="77777777" w:rsidR="00CE2EB9" w:rsidRPr="009C5CCD" w:rsidRDefault="00CE2EB9" w:rsidP="00CE2EB9">
      <w:pPr>
        <w:pStyle w:val="Sinespaciado"/>
        <w:jc w:val="center"/>
        <w:rPr>
          <w:sz w:val="36"/>
          <w:szCs w:val="36"/>
        </w:rPr>
      </w:pPr>
      <w:r w:rsidRPr="009C5CCD">
        <w:rPr>
          <w:sz w:val="36"/>
          <w:szCs w:val="36"/>
        </w:rPr>
        <w:t>en Burgos el 3 junio de 2019</w:t>
      </w:r>
    </w:p>
    <w:p w14:paraId="5EC014DE" w14:textId="77777777" w:rsidR="00CE2EB9" w:rsidRDefault="00CE2EB9" w:rsidP="00CE2EB9">
      <w:pPr>
        <w:pStyle w:val="Sinespaciado"/>
        <w:jc w:val="center"/>
        <w:rPr>
          <w:sz w:val="36"/>
          <w:szCs w:val="36"/>
        </w:rPr>
      </w:pPr>
      <w:r w:rsidRPr="009C5CCD">
        <w:rPr>
          <w:sz w:val="36"/>
          <w:szCs w:val="36"/>
        </w:rPr>
        <w:t>Tutor</w:t>
      </w:r>
      <w:r>
        <w:rPr>
          <w:sz w:val="36"/>
          <w:szCs w:val="36"/>
        </w:rPr>
        <w:t>es</w:t>
      </w:r>
      <w:r w:rsidRPr="009C5CCD">
        <w:rPr>
          <w:sz w:val="36"/>
          <w:szCs w:val="36"/>
        </w:rPr>
        <w:t xml:space="preserve"> D. José Manuel Galán Ordax</w:t>
      </w:r>
    </w:p>
    <w:p w14:paraId="09ED6484" w14:textId="07E3CDC7" w:rsidR="00CE2EB9" w:rsidRPr="009C5CCD" w:rsidRDefault="00CE2EB9" w:rsidP="00CE2EB9">
      <w:pPr>
        <w:pStyle w:val="Sinespaciado"/>
        <w:jc w:val="center"/>
        <w:rPr>
          <w:sz w:val="36"/>
          <w:szCs w:val="36"/>
        </w:rPr>
      </w:pPr>
      <w:r>
        <w:rPr>
          <w:sz w:val="36"/>
          <w:szCs w:val="36"/>
        </w:rPr>
        <w:t xml:space="preserve">y D. </w:t>
      </w:r>
      <w:bookmarkStart w:id="0" w:name="_Hlk11268601"/>
      <w:r w:rsidR="0026650E">
        <w:rPr>
          <w:sz w:val="36"/>
          <w:szCs w:val="36"/>
        </w:rPr>
        <w:t>Luis Rodrigo Izquierdo Millán</w:t>
      </w:r>
      <w:bookmarkEnd w:id="0"/>
    </w:p>
    <w:p w14:paraId="7335C396" w14:textId="77777777" w:rsidR="00CE2EB9" w:rsidRPr="00D22B30" w:rsidRDefault="00CE2EB9" w:rsidP="00CE2EB9">
      <w:pPr>
        <w:ind w:firstLine="0"/>
        <w:rPr>
          <w:sz w:val="28"/>
          <w:bdr w:val="none" w:sz="0" w:space="0" w:color="auto" w:frame="1"/>
          <w:shd w:val="clear" w:color="auto" w:fill="FFFFFF"/>
          <w:lang w:eastAsia="es-ES"/>
        </w:rPr>
      </w:pPr>
    </w:p>
    <w:p w14:paraId="709D5510" w14:textId="77777777" w:rsidR="00CE2EB9" w:rsidRPr="00D22B30" w:rsidRDefault="00CE2EB9" w:rsidP="00CE2EB9">
      <w:pPr>
        <w:ind w:firstLine="0"/>
        <w:rPr>
          <w:sz w:val="28"/>
          <w:bdr w:val="none" w:sz="0" w:space="0" w:color="auto" w:frame="1"/>
          <w:shd w:val="clear" w:color="auto" w:fill="FFFFFF"/>
          <w:lang w:eastAsia="es-ES"/>
        </w:rPr>
      </w:pPr>
    </w:p>
    <w:p w14:paraId="5ED54584" w14:textId="77777777" w:rsidR="00CE2EB9" w:rsidRPr="00D22B30" w:rsidRDefault="00CE2EB9" w:rsidP="00CE2EB9">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D. José Manuel Galán Ordax</w:t>
      </w:r>
      <w:r>
        <w:rPr>
          <w:sz w:val="28"/>
          <w:bdr w:val="none" w:sz="0" w:space="0" w:color="auto" w:frame="1"/>
          <w:shd w:val="clear" w:color="auto" w:fill="FFFFFF"/>
          <w:lang w:eastAsia="es-ES"/>
        </w:rPr>
        <w:t xml:space="preserve"> y D. José Ignacio Santos Martín</w:t>
      </w:r>
      <w:r w:rsidRPr="00D22B30">
        <w:rPr>
          <w:sz w:val="28"/>
          <w:bdr w:val="none" w:sz="0" w:space="0" w:color="auto" w:frame="1"/>
          <w:shd w:val="clear" w:color="auto" w:fill="FFFFFF"/>
          <w:lang w:eastAsia="es-ES"/>
        </w:rPr>
        <w:t>, profesor</w:t>
      </w:r>
      <w:r>
        <w:rPr>
          <w:sz w:val="28"/>
          <w:bdr w:val="none" w:sz="0" w:space="0" w:color="auto" w:frame="1"/>
          <w:shd w:val="clear" w:color="auto" w:fill="FFFFFF"/>
          <w:lang w:eastAsia="es-ES"/>
        </w:rPr>
        <w:t>es</w:t>
      </w:r>
      <w:r w:rsidRPr="00D22B30">
        <w:rPr>
          <w:sz w:val="28"/>
          <w:bdr w:val="none" w:sz="0" w:space="0" w:color="auto" w:frame="1"/>
          <w:shd w:val="clear" w:color="auto" w:fill="FFFFFF"/>
          <w:lang w:eastAsia="es-ES"/>
        </w:rPr>
        <w:t xml:space="preserve"> del departamento </w:t>
      </w:r>
      <w:r>
        <w:rPr>
          <w:sz w:val="28"/>
          <w:bdr w:val="none" w:sz="0" w:space="0" w:color="auto" w:frame="1"/>
          <w:shd w:val="clear" w:color="auto" w:fill="FFFFFF"/>
          <w:lang w:eastAsia="es-ES"/>
        </w:rPr>
        <w:t xml:space="preserve">Ingeniería Civl, </w:t>
      </w:r>
      <w:r w:rsidRPr="00D22B30">
        <w:rPr>
          <w:sz w:val="28"/>
          <w:bdr w:val="none" w:sz="0" w:space="0" w:color="auto" w:frame="1"/>
          <w:shd w:val="clear" w:color="auto" w:fill="FFFFFF"/>
          <w:lang w:eastAsia="es-ES"/>
        </w:rPr>
        <w:t>área de</w:t>
      </w:r>
      <w:r>
        <w:rPr>
          <w:sz w:val="28"/>
          <w:bdr w:val="none" w:sz="0" w:space="0" w:color="auto" w:frame="1"/>
          <w:shd w:val="clear" w:color="auto" w:fill="FFFFFF"/>
          <w:lang w:eastAsia="es-ES"/>
        </w:rPr>
        <w:t xml:space="preserve"> Organización de Empresas</w:t>
      </w:r>
    </w:p>
    <w:p w14:paraId="36D8B8CA" w14:textId="77777777" w:rsidR="00CE2EB9" w:rsidRPr="00D22B30" w:rsidRDefault="00CE2EB9" w:rsidP="00CE2EB9">
      <w:pPr>
        <w:rPr>
          <w:sz w:val="28"/>
          <w:szCs w:val="24"/>
          <w:bdr w:val="none" w:sz="0" w:space="0" w:color="auto" w:frame="1"/>
          <w:shd w:val="clear" w:color="auto" w:fill="FFFFFF"/>
          <w:lang w:eastAsia="es-ES"/>
        </w:rPr>
      </w:pPr>
    </w:p>
    <w:p w14:paraId="3335DD13" w14:textId="77777777" w:rsidR="00CE2EB9" w:rsidRPr="00D22B30" w:rsidRDefault="00CE2EB9" w:rsidP="00CE2EB9">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Expone:</w:t>
      </w:r>
    </w:p>
    <w:p w14:paraId="346EE484" w14:textId="77777777" w:rsidR="00CE2EB9" w:rsidRPr="00D22B30" w:rsidRDefault="00CE2EB9" w:rsidP="00CE2EB9">
      <w:pPr>
        <w:rPr>
          <w:sz w:val="28"/>
          <w:szCs w:val="24"/>
          <w:bdr w:val="none" w:sz="0" w:space="0" w:color="auto" w:frame="1"/>
          <w:shd w:val="clear" w:color="auto" w:fill="FFFFFF"/>
          <w:lang w:eastAsia="es-ES"/>
        </w:rPr>
      </w:pPr>
    </w:p>
    <w:p w14:paraId="1D4161CA" w14:textId="1B1983CF" w:rsidR="00CE2EB9" w:rsidRPr="00D22B30" w:rsidRDefault="00CE2EB9" w:rsidP="00CE2EB9">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Que el alumno D.</w:t>
      </w:r>
      <w:r w:rsidR="0026650E">
        <w:rPr>
          <w:sz w:val="28"/>
          <w:bdr w:val="none" w:sz="0" w:space="0" w:color="auto" w:frame="1"/>
          <w:shd w:val="clear" w:color="auto" w:fill="FFFFFF"/>
          <w:lang w:eastAsia="es-ES"/>
        </w:rPr>
        <w:t xml:space="preserve"> Luis Miguel Cabrejas Arce</w:t>
      </w:r>
      <w:r w:rsidRPr="00D22B30">
        <w:rPr>
          <w:sz w:val="28"/>
          <w:bdr w:val="none" w:sz="0" w:space="0" w:color="auto" w:frame="1"/>
          <w:shd w:val="clear" w:color="auto" w:fill="FFFFFF"/>
          <w:lang w:eastAsia="es-ES"/>
        </w:rPr>
        <w:t>, con DNI 7</w:t>
      </w:r>
      <w:r w:rsidR="0026650E">
        <w:rPr>
          <w:sz w:val="28"/>
          <w:bdr w:val="none" w:sz="0" w:space="0" w:color="auto" w:frame="1"/>
          <w:shd w:val="clear" w:color="auto" w:fill="FFFFFF"/>
          <w:lang w:eastAsia="es-ES"/>
        </w:rPr>
        <w:t>1301637G</w:t>
      </w:r>
      <w:r w:rsidRPr="00D22B30">
        <w:rPr>
          <w:sz w:val="28"/>
          <w:bdr w:val="none" w:sz="0" w:space="0" w:color="auto" w:frame="1"/>
          <w:shd w:val="clear" w:color="auto" w:fill="FFFFFF"/>
          <w:lang w:eastAsia="es-ES"/>
        </w:rPr>
        <w:t>, ha realizado el TFG Ingeniería Informática titulado:</w:t>
      </w:r>
      <w:r w:rsidR="0026650E">
        <w:rPr>
          <w:sz w:val="28"/>
          <w:bdr w:val="none" w:sz="0" w:space="0" w:color="auto" w:frame="1"/>
          <w:shd w:val="clear" w:color="auto" w:fill="FFFFFF"/>
          <w:lang w:eastAsia="es-ES"/>
        </w:rPr>
        <w:t xml:space="preserve"> Ububooknet</w:t>
      </w:r>
      <w:r w:rsidRPr="00D22B30">
        <w:rPr>
          <w:sz w:val="28"/>
          <w:bdr w:val="none" w:sz="0" w:space="0" w:color="auto" w:frame="1"/>
          <w:shd w:val="clear" w:color="auto" w:fill="FFFFFF"/>
          <w:lang w:eastAsia="es-ES"/>
        </w:rPr>
        <w:t>.</w:t>
      </w:r>
    </w:p>
    <w:p w14:paraId="705140F2" w14:textId="77777777" w:rsidR="00CE2EB9" w:rsidRPr="00D22B30" w:rsidRDefault="00CE2EB9" w:rsidP="00CE2EB9">
      <w:pPr>
        <w:rPr>
          <w:sz w:val="28"/>
          <w:szCs w:val="24"/>
          <w:bdr w:val="none" w:sz="0" w:space="0" w:color="auto" w:frame="1"/>
          <w:shd w:val="clear" w:color="auto" w:fill="FFFFFF"/>
          <w:lang w:eastAsia="es-ES"/>
        </w:rPr>
      </w:pPr>
    </w:p>
    <w:p w14:paraId="78357773" w14:textId="77777777" w:rsidR="00CE2EB9" w:rsidRPr="00D22B30" w:rsidRDefault="00CE2EB9" w:rsidP="00CE2EB9">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y que dicho trabajo ha sido realizado por el alumno bajo la dirección del que suscribe, en virtud de lo cual, Se autoriza su presentación y defensa.</w:t>
      </w:r>
    </w:p>
    <w:p w14:paraId="36347A94" w14:textId="77777777" w:rsidR="00CE2EB9" w:rsidRPr="00D22B30" w:rsidRDefault="00CE2EB9" w:rsidP="00CE2EB9">
      <w:pPr>
        <w:rPr>
          <w:sz w:val="28"/>
          <w:szCs w:val="24"/>
          <w:bdr w:val="none" w:sz="0" w:space="0" w:color="auto" w:frame="1"/>
          <w:shd w:val="clear" w:color="auto" w:fill="FFFFFF"/>
          <w:lang w:eastAsia="es-ES"/>
        </w:rPr>
      </w:pPr>
    </w:p>
    <w:p w14:paraId="164F46BA" w14:textId="77777777" w:rsidR="00CE2EB9" w:rsidRPr="00D22B30" w:rsidRDefault="00CE2EB9" w:rsidP="00CE2EB9">
      <w:pPr>
        <w:ind w:firstLine="0"/>
        <w:jc w:val="center"/>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 xml:space="preserve">En Burgos a </w:t>
      </w:r>
      <w:r>
        <w:rPr>
          <w:sz w:val="28"/>
          <w:bdr w:val="none" w:sz="0" w:space="0" w:color="auto" w:frame="1"/>
          <w:shd w:val="clear" w:color="auto" w:fill="FFFFFF"/>
          <w:lang w:eastAsia="es-ES"/>
        </w:rPr>
        <w:t>3</w:t>
      </w:r>
      <w:r w:rsidRPr="00D22B30">
        <w:rPr>
          <w:sz w:val="28"/>
          <w:bdr w:val="none" w:sz="0" w:space="0" w:color="auto" w:frame="1"/>
          <w:shd w:val="clear" w:color="auto" w:fill="FFFFFF"/>
          <w:lang w:eastAsia="es-ES"/>
        </w:rPr>
        <w:t xml:space="preserve"> de junio de 2019</w:t>
      </w:r>
    </w:p>
    <w:p w14:paraId="7A590191" w14:textId="77777777" w:rsidR="00CE2EB9" w:rsidRPr="00D22B30" w:rsidRDefault="00CE2EB9" w:rsidP="00CE2EB9">
      <w:pPr>
        <w:jc w:val="center"/>
        <w:rPr>
          <w:sz w:val="28"/>
          <w:szCs w:val="24"/>
          <w:bdr w:val="none" w:sz="0" w:space="0" w:color="auto" w:frame="1"/>
          <w:shd w:val="clear" w:color="auto" w:fill="FFFFFF"/>
          <w:lang w:eastAsia="es-ES"/>
        </w:rPr>
      </w:pPr>
    </w:p>
    <w:p w14:paraId="439E1A20" w14:textId="77777777" w:rsidR="00CE2EB9" w:rsidRPr="00D22B30" w:rsidRDefault="00CE2EB9" w:rsidP="00CE2EB9">
      <w:pPr>
        <w:jc w:val="center"/>
        <w:rPr>
          <w:sz w:val="28"/>
          <w:szCs w:val="24"/>
          <w:bdr w:val="none" w:sz="0" w:space="0" w:color="auto" w:frame="1"/>
          <w:shd w:val="clear" w:color="auto" w:fill="FFFFFF"/>
          <w:lang w:eastAsia="es-ES"/>
        </w:rPr>
      </w:pPr>
    </w:p>
    <w:p w14:paraId="235D209B" w14:textId="77777777" w:rsidR="00CE2EB9" w:rsidRDefault="00CE2EB9" w:rsidP="00CE2EB9">
      <w:pPr>
        <w:jc w:val="center"/>
        <w:rPr>
          <w:sz w:val="28"/>
          <w:szCs w:val="24"/>
          <w:bdr w:val="none" w:sz="0" w:space="0" w:color="auto" w:frame="1"/>
          <w:shd w:val="clear" w:color="auto" w:fill="FFFFFF"/>
          <w:lang w:eastAsia="es-ES"/>
        </w:rPr>
      </w:pPr>
    </w:p>
    <w:p w14:paraId="46B8B220" w14:textId="77777777" w:rsidR="00CE2EB9" w:rsidRDefault="00CE2EB9" w:rsidP="00CE2EB9">
      <w:pPr>
        <w:jc w:val="center"/>
        <w:rPr>
          <w:sz w:val="28"/>
          <w:szCs w:val="24"/>
          <w:bdr w:val="none" w:sz="0" w:space="0" w:color="auto" w:frame="1"/>
          <w:shd w:val="clear" w:color="auto" w:fill="FFFFFF"/>
          <w:lang w:eastAsia="es-ES"/>
        </w:rPr>
      </w:pPr>
    </w:p>
    <w:p w14:paraId="36964AF8" w14:textId="77777777" w:rsidR="00CE2EB9" w:rsidRDefault="00CE2EB9" w:rsidP="00CE2EB9">
      <w:pPr>
        <w:jc w:val="center"/>
        <w:rPr>
          <w:sz w:val="28"/>
          <w:szCs w:val="24"/>
          <w:bdr w:val="none" w:sz="0" w:space="0" w:color="auto" w:frame="1"/>
          <w:shd w:val="clear" w:color="auto" w:fill="FFFFFF"/>
          <w:lang w:eastAsia="es-ES"/>
        </w:rPr>
      </w:pPr>
    </w:p>
    <w:p w14:paraId="3EC6E1AA" w14:textId="77777777" w:rsidR="00CE2EB9" w:rsidRDefault="00CE2EB9" w:rsidP="00CE2EB9">
      <w:pPr>
        <w:ind w:firstLine="0"/>
        <w:rPr>
          <w:sz w:val="28"/>
          <w:szCs w:val="24"/>
          <w:bdr w:val="none" w:sz="0" w:space="0" w:color="auto" w:frame="1"/>
          <w:shd w:val="clear" w:color="auto" w:fill="FFFFFF"/>
          <w:lang w:eastAsia="es-ES"/>
        </w:rPr>
      </w:pPr>
    </w:p>
    <w:p w14:paraId="6ECBFADD" w14:textId="77777777" w:rsidR="00CE2EB9" w:rsidRDefault="00CE2EB9" w:rsidP="00CE2EB9">
      <w:pPr>
        <w:ind w:firstLine="0"/>
        <w:rPr>
          <w:sz w:val="28"/>
          <w:szCs w:val="24"/>
          <w:bdr w:val="none" w:sz="0" w:space="0" w:color="auto" w:frame="1"/>
          <w:shd w:val="clear" w:color="auto" w:fill="FFFFFF"/>
          <w:lang w:eastAsia="es-ES"/>
        </w:rPr>
      </w:pPr>
      <w:r>
        <w:rPr>
          <w:sz w:val="28"/>
          <w:szCs w:val="24"/>
          <w:bdr w:val="none" w:sz="0" w:space="0" w:color="auto" w:frame="1"/>
          <w:shd w:val="clear" w:color="auto" w:fill="FFFFFF"/>
          <w:lang w:eastAsia="es-ES"/>
        </w:rPr>
        <w:t>Vº. Bº del Tutor</w:t>
      </w:r>
      <w:r>
        <w:rPr>
          <w:sz w:val="28"/>
          <w:szCs w:val="24"/>
          <w:bdr w:val="none" w:sz="0" w:space="0" w:color="auto" w:frame="1"/>
          <w:shd w:val="clear" w:color="auto" w:fill="FFFFFF"/>
          <w:lang w:eastAsia="es-ES"/>
        </w:rPr>
        <w:tab/>
      </w:r>
      <w:r>
        <w:rPr>
          <w:sz w:val="28"/>
          <w:szCs w:val="24"/>
          <w:bdr w:val="none" w:sz="0" w:space="0" w:color="auto" w:frame="1"/>
          <w:shd w:val="clear" w:color="auto" w:fill="FFFFFF"/>
          <w:lang w:eastAsia="es-ES"/>
        </w:rPr>
        <w:tab/>
      </w:r>
      <w:r>
        <w:rPr>
          <w:sz w:val="28"/>
          <w:szCs w:val="24"/>
          <w:bdr w:val="none" w:sz="0" w:space="0" w:color="auto" w:frame="1"/>
          <w:shd w:val="clear" w:color="auto" w:fill="FFFFFF"/>
          <w:lang w:eastAsia="es-ES"/>
        </w:rPr>
        <w:tab/>
      </w:r>
      <w:r>
        <w:rPr>
          <w:sz w:val="28"/>
          <w:szCs w:val="24"/>
          <w:bdr w:val="none" w:sz="0" w:space="0" w:color="auto" w:frame="1"/>
          <w:shd w:val="clear" w:color="auto" w:fill="FFFFFF"/>
          <w:lang w:eastAsia="es-ES"/>
        </w:rPr>
        <w:tab/>
        <w:t xml:space="preserve">        Vº. Bº. del Tutor</w:t>
      </w:r>
    </w:p>
    <w:p w14:paraId="2263F4C3" w14:textId="77777777" w:rsidR="00CE2EB9" w:rsidRDefault="00CE2EB9" w:rsidP="00CE2EB9">
      <w:pPr>
        <w:jc w:val="center"/>
        <w:rPr>
          <w:sz w:val="28"/>
          <w:szCs w:val="24"/>
          <w:bdr w:val="none" w:sz="0" w:space="0" w:color="auto" w:frame="1"/>
          <w:shd w:val="clear" w:color="auto" w:fill="FFFFFF"/>
          <w:lang w:eastAsia="es-ES"/>
        </w:rPr>
      </w:pPr>
    </w:p>
    <w:p w14:paraId="6FB195B5" w14:textId="77777777" w:rsidR="00CE2EB9" w:rsidRPr="00D22B30" w:rsidRDefault="00CE2EB9" w:rsidP="00CE2EB9">
      <w:pPr>
        <w:jc w:val="center"/>
        <w:rPr>
          <w:sz w:val="28"/>
          <w:szCs w:val="24"/>
          <w:bdr w:val="none" w:sz="0" w:space="0" w:color="auto" w:frame="1"/>
          <w:shd w:val="clear" w:color="auto" w:fill="FFFFFF"/>
          <w:lang w:eastAsia="es-ES"/>
        </w:rPr>
      </w:pPr>
    </w:p>
    <w:p w14:paraId="0AC93BCA" w14:textId="77777777" w:rsidR="00CE2EB9" w:rsidRPr="00D22B30" w:rsidRDefault="00CE2EB9" w:rsidP="00CE2EB9">
      <w:pPr>
        <w:jc w:val="center"/>
        <w:rPr>
          <w:sz w:val="28"/>
          <w:szCs w:val="24"/>
          <w:bdr w:val="none" w:sz="0" w:space="0" w:color="auto" w:frame="1"/>
          <w:shd w:val="clear" w:color="auto" w:fill="FFFFFF"/>
          <w:lang w:eastAsia="es-ES"/>
        </w:rPr>
      </w:pPr>
    </w:p>
    <w:p w14:paraId="650771BF" w14:textId="6A49140C" w:rsidR="00CE2EB9" w:rsidRPr="00D22B30" w:rsidRDefault="00CE2EB9" w:rsidP="0026650E">
      <w:pPr>
        <w:ind w:firstLine="0"/>
        <w:jc w:val="left"/>
        <w:rPr>
          <w:sz w:val="28"/>
          <w:szCs w:val="24"/>
          <w:bdr w:val="none" w:sz="0" w:space="0" w:color="auto" w:frame="1"/>
          <w:shd w:val="clear" w:color="auto" w:fill="FFFFFF"/>
          <w:lang w:eastAsia="es-ES"/>
        </w:rPr>
      </w:pPr>
      <w:r w:rsidRPr="00D22B30">
        <w:rPr>
          <w:sz w:val="28"/>
          <w:szCs w:val="24"/>
          <w:bdr w:val="none" w:sz="0" w:space="0" w:color="auto" w:frame="1"/>
          <w:shd w:val="clear" w:color="auto" w:fill="FFFFFF"/>
          <w:lang w:eastAsia="es-ES"/>
        </w:rPr>
        <w:t>D. José Manuel Galán Ordax</w:t>
      </w:r>
      <w:r>
        <w:rPr>
          <w:sz w:val="28"/>
          <w:szCs w:val="24"/>
          <w:bdr w:val="none" w:sz="0" w:space="0" w:color="auto" w:frame="1"/>
          <w:shd w:val="clear" w:color="auto" w:fill="FFFFFF"/>
          <w:lang w:eastAsia="es-ES"/>
        </w:rPr>
        <w:tab/>
      </w:r>
      <w:r w:rsidR="0026650E">
        <w:rPr>
          <w:sz w:val="28"/>
          <w:szCs w:val="24"/>
          <w:bdr w:val="none" w:sz="0" w:space="0" w:color="auto" w:frame="1"/>
          <w:shd w:val="clear" w:color="auto" w:fill="FFFFFF"/>
          <w:lang w:eastAsia="es-ES"/>
        </w:rPr>
        <w:t xml:space="preserve">        D. </w:t>
      </w:r>
      <w:r w:rsidR="0026650E" w:rsidRPr="0026650E">
        <w:rPr>
          <w:sz w:val="28"/>
          <w:szCs w:val="24"/>
          <w:bdr w:val="none" w:sz="0" w:space="0" w:color="auto" w:frame="1"/>
          <w:shd w:val="clear" w:color="auto" w:fill="FFFFFF"/>
          <w:lang w:eastAsia="es-ES"/>
        </w:rPr>
        <w:t>Luis Rodrigo Izquierdo</w:t>
      </w:r>
      <w:r w:rsidR="0026650E">
        <w:rPr>
          <w:sz w:val="28"/>
          <w:szCs w:val="24"/>
          <w:bdr w:val="none" w:sz="0" w:space="0" w:color="auto" w:frame="1"/>
          <w:shd w:val="clear" w:color="auto" w:fill="FFFFFF"/>
          <w:lang w:eastAsia="es-ES"/>
        </w:rPr>
        <w:t xml:space="preserve"> </w:t>
      </w:r>
      <w:r w:rsidR="0026650E" w:rsidRPr="0026650E">
        <w:rPr>
          <w:sz w:val="28"/>
          <w:szCs w:val="24"/>
          <w:bdr w:val="none" w:sz="0" w:space="0" w:color="auto" w:frame="1"/>
          <w:shd w:val="clear" w:color="auto" w:fill="FFFFFF"/>
          <w:lang w:eastAsia="es-ES"/>
        </w:rPr>
        <w:t>Millán</w:t>
      </w:r>
    </w:p>
    <w:p w14:paraId="69A3A385" w14:textId="77777777" w:rsidR="00CE2EB9" w:rsidRPr="000D2BB8" w:rsidRDefault="00CE2EB9" w:rsidP="00CE2EB9">
      <w:pPr>
        <w:spacing w:after="160"/>
        <w:ind w:firstLine="0"/>
        <w:jc w:val="left"/>
        <w:rPr>
          <w:sz w:val="32"/>
        </w:rPr>
      </w:pPr>
    </w:p>
    <w:p w14:paraId="45C51E2D" w14:textId="77777777" w:rsidR="00CE2EB9" w:rsidRDefault="00CE2EB9" w:rsidP="00CE2EB9">
      <w:pPr>
        <w:spacing w:after="160"/>
        <w:ind w:firstLine="0"/>
        <w:jc w:val="left"/>
      </w:pPr>
      <w:r>
        <w:br w:type="page"/>
      </w:r>
    </w:p>
    <w:p w14:paraId="36237DAA" w14:textId="77777777" w:rsidR="00CE2EB9" w:rsidRPr="00D22B30" w:rsidRDefault="00CE2EB9" w:rsidP="00CE2EB9">
      <w:pPr>
        <w:spacing w:after="160"/>
        <w:ind w:firstLine="0"/>
        <w:jc w:val="center"/>
        <w:rPr>
          <w:b/>
        </w:rPr>
      </w:pPr>
      <w:r w:rsidRPr="00D22B30">
        <w:rPr>
          <w:b/>
        </w:rPr>
        <w:lastRenderedPageBreak/>
        <w:t>Resumen</w:t>
      </w:r>
    </w:p>
    <w:p w14:paraId="64404C7C" w14:textId="77777777" w:rsidR="00182B2D" w:rsidRDefault="00182B2D" w:rsidP="00182B2D">
      <w:r>
        <w:t>Inicializarse en las redes complejas supone el tener que utilizar conjuntos de datos provenientes de Internet, y que pueden resultar poco interesantes para la persona que se inicializa, para poder visualizar una red compleja.</w:t>
      </w:r>
    </w:p>
    <w:p w14:paraId="6C122D8E" w14:textId="11C326EA" w:rsidR="00CE2EB9" w:rsidRDefault="00182B2D" w:rsidP="00182B2D">
      <w:r>
        <w:t>Ububooknet surge con el objetivo de permitir que cualquier persona, ya sea novel o experta en la materia, pueda generar una red de cómo interaccionan los personajes de su libro favorito, y de esta forma favorecer la docencia, consiguiendo que los alumnos se interesen más al aprender los conceptos inherentes al estudio de las redes complejas.</w:t>
      </w:r>
    </w:p>
    <w:p w14:paraId="106A8704" w14:textId="77777777" w:rsidR="00CE2EB9" w:rsidRDefault="00CE2EB9" w:rsidP="00CE2EB9"/>
    <w:p w14:paraId="61CA639E" w14:textId="77777777" w:rsidR="00CE2EB9" w:rsidRDefault="00CE2EB9" w:rsidP="00CE2EB9">
      <w:pPr>
        <w:spacing w:after="160"/>
        <w:ind w:firstLine="0"/>
        <w:jc w:val="left"/>
      </w:pPr>
    </w:p>
    <w:p w14:paraId="7418D3AE" w14:textId="0837D52C" w:rsidR="00CE2EB9" w:rsidRDefault="00CE2EB9" w:rsidP="00182B2D">
      <w:pPr>
        <w:spacing w:after="160"/>
        <w:ind w:firstLine="0"/>
        <w:jc w:val="center"/>
      </w:pPr>
      <w:r>
        <w:rPr>
          <w:b/>
        </w:rPr>
        <w:t>Descrip</w:t>
      </w:r>
      <w:r w:rsidR="00182B2D">
        <w:rPr>
          <w:b/>
        </w:rPr>
        <w:t>tores</w:t>
      </w:r>
    </w:p>
    <w:p w14:paraId="163B5DF6" w14:textId="77777777" w:rsidR="00182B2D" w:rsidRDefault="00182B2D" w:rsidP="00CE2EB9">
      <w:r w:rsidRPr="00182B2D">
        <w:t xml:space="preserve">Generador de redes de interacción, visualización de la red, informes sobre la red, aplicación web, Python. </w:t>
      </w:r>
    </w:p>
    <w:p w14:paraId="2EAA1791" w14:textId="1660AF8C" w:rsidR="00CE2EB9" w:rsidRDefault="00CE2EB9" w:rsidP="00CE2EB9">
      <w:r>
        <w:br w:type="page"/>
      </w:r>
    </w:p>
    <w:p w14:paraId="4E56E9D2" w14:textId="77777777" w:rsidR="00CE2EB9" w:rsidRPr="00561EA6" w:rsidRDefault="00CE2EB9" w:rsidP="00CE2EB9">
      <w:pPr>
        <w:spacing w:after="160"/>
        <w:ind w:firstLine="0"/>
        <w:jc w:val="center"/>
        <w:rPr>
          <w:i/>
          <w:lang w:val="en-GB"/>
        </w:rPr>
      </w:pPr>
      <w:r w:rsidRPr="00561EA6">
        <w:rPr>
          <w:b/>
          <w:i/>
          <w:lang w:val="en-GB"/>
        </w:rPr>
        <w:lastRenderedPageBreak/>
        <w:t>Abstract</w:t>
      </w:r>
    </w:p>
    <w:p w14:paraId="464467A8" w14:textId="77777777" w:rsidR="00182B2D" w:rsidRPr="00182B2D" w:rsidRDefault="00182B2D" w:rsidP="00182B2D">
      <w:pPr>
        <w:rPr>
          <w:i/>
          <w:iCs/>
          <w:lang w:val="en-GB"/>
        </w:rPr>
      </w:pPr>
      <w:r w:rsidRPr="00182B2D">
        <w:rPr>
          <w:i/>
          <w:iCs/>
          <w:lang w:val="en-GB"/>
        </w:rPr>
        <w:t>Initializing in the complex networks imply the fact of having to use datasets from the Internet, which can be far from interesting for the person who is initialized, to be able to visualize the complex network.</w:t>
      </w:r>
    </w:p>
    <w:p w14:paraId="682339D7" w14:textId="6738A89D" w:rsidR="00CE2EB9" w:rsidRPr="00561EA6" w:rsidRDefault="00182B2D" w:rsidP="00182B2D">
      <w:pPr>
        <w:rPr>
          <w:i/>
          <w:lang w:val="en-GB"/>
        </w:rPr>
      </w:pPr>
      <w:r w:rsidRPr="00182B2D">
        <w:rPr>
          <w:i/>
          <w:iCs/>
          <w:lang w:val="en-GB"/>
        </w:rPr>
        <w:t>Ububooknet arise with the main goal of letting every kind of person, from novel to expert in the field, build his own characer interaction network from his favourite book, and promoting the teaching, managing to increase the interest from the student body in learning the intrinsic concepts from the study of complex networks.</w:t>
      </w:r>
      <w:r w:rsidRPr="00561EA6">
        <w:rPr>
          <w:i/>
          <w:lang w:val="en-GB"/>
        </w:rPr>
        <w:t xml:space="preserve"> </w:t>
      </w:r>
    </w:p>
    <w:p w14:paraId="2A6EE54B" w14:textId="77777777" w:rsidR="00CE2EB9" w:rsidRPr="00561EA6" w:rsidRDefault="00CE2EB9" w:rsidP="00CE2EB9">
      <w:pPr>
        <w:spacing w:after="160"/>
        <w:ind w:firstLine="0"/>
        <w:rPr>
          <w:i/>
          <w:lang w:val="en-GB"/>
        </w:rPr>
      </w:pPr>
    </w:p>
    <w:p w14:paraId="7B5F2F35" w14:textId="77777777" w:rsidR="00CE2EB9" w:rsidRPr="00561EA6" w:rsidRDefault="00CE2EB9" w:rsidP="00CE2EB9">
      <w:pPr>
        <w:spacing w:after="160"/>
        <w:ind w:firstLine="0"/>
        <w:rPr>
          <w:i/>
          <w:lang w:val="en-GB"/>
        </w:rPr>
      </w:pPr>
    </w:p>
    <w:p w14:paraId="0DA2F09B" w14:textId="77777777" w:rsidR="00CE2EB9" w:rsidRPr="00561EA6" w:rsidRDefault="00CE2EB9" w:rsidP="00CE2EB9">
      <w:pPr>
        <w:spacing w:after="160"/>
        <w:ind w:firstLine="0"/>
        <w:jc w:val="center"/>
        <w:rPr>
          <w:i/>
          <w:lang w:val="en-GB"/>
        </w:rPr>
      </w:pPr>
      <w:r w:rsidRPr="00561EA6">
        <w:rPr>
          <w:b/>
          <w:i/>
          <w:lang w:val="en-GB"/>
        </w:rPr>
        <w:t>Keywords</w:t>
      </w:r>
    </w:p>
    <w:p w14:paraId="3EF51099" w14:textId="7E12C694" w:rsidR="00CE2EB9" w:rsidRPr="00561EA6" w:rsidRDefault="00182B2D" w:rsidP="00CE2EB9">
      <w:pPr>
        <w:rPr>
          <w:i/>
          <w:lang w:val="en-GB"/>
        </w:rPr>
      </w:pPr>
      <w:r w:rsidRPr="00182B2D">
        <w:rPr>
          <w:i/>
          <w:lang w:val="en-GB"/>
        </w:rPr>
        <w:t>Interaction network generator, network displayer, reports about the network, web application, Python</w:t>
      </w:r>
      <w:r w:rsidR="00CE2EB9" w:rsidRPr="00561EA6">
        <w:rPr>
          <w:i/>
          <w:lang w:val="en-GB"/>
        </w:rPr>
        <w:t>.</w:t>
      </w:r>
    </w:p>
    <w:p w14:paraId="5A8A9074" w14:textId="77777777" w:rsidR="00CE2EB9" w:rsidRPr="00561EA6" w:rsidRDefault="00CE2EB9" w:rsidP="00CE2EB9">
      <w:pPr>
        <w:spacing w:after="160"/>
        <w:ind w:firstLine="0"/>
        <w:jc w:val="left"/>
        <w:rPr>
          <w:i/>
          <w:lang w:val="en-GB"/>
        </w:rPr>
      </w:pPr>
    </w:p>
    <w:p w14:paraId="10D487F0" w14:textId="77777777" w:rsidR="00CE2EB9" w:rsidRPr="008C2834" w:rsidRDefault="00CE2EB9" w:rsidP="00CE2EB9">
      <w:pPr>
        <w:spacing w:after="160"/>
        <w:ind w:firstLine="0"/>
        <w:jc w:val="left"/>
        <w:rPr>
          <w:lang w:val="en-GB"/>
        </w:rPr>
      </w:pPr>
    </w:p>
    <w:p w14:paraId="446FB4D7" w14:textId="77777777" w:rsidR="00CE2EB9" w:rsidRPr="008C2834" w:rsidRDefault="00CE2EB9" w:rsidP="00CE2EB9">
      <w:pPr>
        <w:spacing w:after="160"/>
        <w:ind w:firstLine="0"/>
        <w:jc w:val="left"/>
        <w:rPr>
          <w:lang w:val="en-GB"/>
        </w:rPr>
      </w:pPr>
      <w:r w:rsidRPr="008C2834">
        <w:rPr>
          <w:lang w:val="en-GB"/>
        </w:rPr>
        <w:br w:type="page"/>
      </w:r>
    </w:p>
    <w:p w14:paraId="0C796DDB" w14:textId="77777777" w:rsidR="00CE2EB9" w:rsidRPr="008C2834" w:rsidRDefault="00CE2EB9" w:rsidP="00CE2EB9">
      <w:pPr>
        <w:rPr>
          <w:lang w:val="en-GB"/>
        </w:rPr>
        <w:sectPr w:rsidR="00CE2EB9" w:rsidRPr="008C2834" w:rsidSect="0026650E">
          <w:headerReference w:type="even" r:id="rId11"/>
          <w:headerReference w:type="default" r:id="rId12"/>
          <w:endnotePr>
            <w:numFmt w:val="decimal"/>
          </w:endnotePr>
          <w:pgSz w:w="11906" w:h="16838"/>
          <w:pgMar w:top="1701" w:right="1985" w:bottom="1701" w:left="1985" w:header="709" w:footer="709" w:gutter="0"/>
          <w:pgNumType w:start="1"/>
          <w:cols w:space="708"/>
          <w:docGrid w:linePitch="360"/>
        </w:sectPr>
      </w:pPr>
    </w:p>
    <w:p w14:paraId="2978248E" w14:textId="77777777" w:rsidR="00CE2EB9" w:rsidRPr="008C2834" w:rsidRDefault="00CE2EB9" w:rsidP="00CE2EB9">
      <w:pPr>
        <w:rPr>
          <w:lang w:val="en-GB"/>
        </w:rPr>
      </w:pPr>
    </w:p>
    <w:bookmarkStart w:id="1" w:name="_Toc11279429" w:displacedByCustomXml="next"/>
    <w:sdt>
      <w:sdtPr>
        <w:rPr>
          <w:rFonts w:eastAsiaTheme="minorHAnsi" w:cstheme="minorBidi"/>
          <w:b w:val="0"/>
          <w:smallCaps/>
          <w:sz w:val="24"/>
          <w:szCs w:val="22"/>
        </w:rPr>
        <w:id w:val="1525978952"/>
        <w:docPartObj>
          <w:docPartGallery w:val="Table of Contents"/>
          <w:docPartUnique/>
        </w:docPartObj>
      </w:sdtPr>
      <w:sdtEndPr>
        <w:rPr>
          <w:bCs/>
          <w:smallCaps w:val="0"/>
        </w:rPr>
      </w:sdtEndPr>
      <w:sdtContent>
        <w:p w14:paraId="011F25B2" w14:textId="77777777" w:rsidR="00CE2EB9" w:rsidRDefault="00CE2EB9" w:rsidP="00CE2EB9">
          <w:pPr>
            <w:pStyle w:val="Ttulo1"/>
          </w:pPr>
          <w:r>
            <w:t>Índice General</w:t>
          </w:r>
          <w:bookmarkEnd w:id="1"/>
        </w:p>
        <w:p w14:paraId="4FF1DC6C" w14:textId="23B9C9F8" w:rsidR="00813AA6" w:rsidRDefault="00CE2EB9">
          <w:pPr>
            <w:pStyle w:val="TDC1"/>
            <w:tabs>
              <w:tab w:val="right" w:leader="dot" w:pos="8210"/>
            </w:tabs>
            <w:rPr>
              <w:rFonts w:asciiTheme="minorHAnsi" w:eastAsiaTheme="minorEastAsia" w:hAnsiTheme="minorHAnsi"/>
              <w:noProof/>
              <w:sz w:val="22"/>
              <w:lang w:eastAsia="es-ES"/>
            </w:rPr>
          </w:pPr>
          <w:r>
            <w:rPr>
              <w:b/>
              <w:bCs/>
            </w:rPr>
            <w:fldChar w:fldCharType="begin"/>
          </w:r>
          <w:r>
            <w:rPr>
              <w:b/>
              <w:bCs/>
            </w:rPr>
            <w:instrText xml:space="preserve"> TOC \o "1-3" \h \z \u </w:instrText>
          </w:r>
          <w:r>
            <w:rPr>
              <w:b/>
              <w:bCs/>
            </w:rPr>
            <w:fldChar w:fldCharType="separate"/>
          </w:r>
          <w:hyperlink w:anchor="_Toc11279429" w:history="1">
            <w:r w:rsidR="00813AA6" w:rsidRPr="007E5E42">
              <w:rPr>
                <w:rStyle w:val="Hipervnculo"/>
                <w:noProof/>
              </w:rPr>
              <w:t>Índice General</w:t>
            </w:r>
            <w:r w:rsidR="00813AA6">
              <w:rPr>
                <w:noProof/>
                <w:webHidden/>
              </w:rPr>
              <w:tab/>
            </w:r>
            <w:r w:rsidR="00813AA6">
              <w:rPr>
                <w:noProof/>
                <w:webHidden/>
              </w:rPr>
              <w:fldChar w:fldCharType="begin"/>
            </w:r>
            <w:r w:rsidR="00813AA6">
              <w:rPr>
                <w:noProof/>
                <w:webHidden/>
              </w:rPr>
              <w:instrText xml:space="preserve"> PAGEREF _Toc11279429 \h </w:instrText>
            </w:r>
            <w:r w:rsidR="00813AA6">
              <w:rPr>
                <w:noProof/>
                <w:webHidden/>
              </w:rPr>
            </w:r>
            <w:r w:rsidR="00813AA6">
              <w:rPr>
                <w:noProof/>
                <w:webHidden/>
              </w:rPr>
              <w:fldChar w:fldCharType="separate"/>
            </w:r>
            <w:r w:rsidR="00813AA6">
              <w:rPr>
                <w:noProof/>
                <w:webHidden/>
              </w:rPr>
              <w:t>1</w:t>
            </w:r>
            <w:r w:rsidR="00813AA6">
              <w:rPr>
                <w:noProof/>
                <w:webHidden/>
              </w:rPr>
              <w:fldChar w:fldCharType="end"/>
            </w:r>
          </w:hyperlink>
        </w:p>
        <w:p w14:paraId="0CA208EF" w14:textId="74D43EF9" w:rsidR="00813AA6" w:rsidRDefault="00813AA6">
          <w:pPr>
            <w:pStyle w:val="TDC1"/>
            <w:tabs>
              <w:tab w:val="right" w:leader="dot" w:pos="8210"/>
            </w:tabs>
            <w:rPr>
              <w:rFonts w:asciiTheme="minorHAnsi" w:eastAsiaTheme="minorEastAsia" w:hAnsiTheme="minorHAnsi"/>
              <w:noProof/>
              <w:sz w:val="22"/>
              <w:lang w:eastAsia="es-ES"/>
            </w:rPr>
          </w:pPr>
          <w:hyperlink w:anchor="_Toc11279430" w:history="1">
            <w:r w:rsidRPr="007E5E42">
              <w:rPr>
                <w:rStyle w:val="Hipervnculo"/>
                <w:noProof/>
              </w:rPr>
              <w:t>Índice de figuras</w:t>
            </w:r>
            <w:r>
              <w:rPr>
                <w:noProof/>
                <w:webHidden/>
              </w:rPr>
              <w:tab/>
            </w:r>
            <w:r>
              <w:rPr>
                <w:noProof/>
                <w:webHidden/>
              </w:rPr>
              <w:fldChar w:fldCharType="begin"/>
            </w:r>
            <w:r>
              <w:rPr>
                <w:noProof/>
                <w:webHidden/>
              </w:rPr>
              <w:instrText xml:space="preserve"> PAGEREF _Toc11279430 \h </w:instrText>
            </w:r>
            <w:r>
              <w:rPr>
                <w:noProof/>
                <w:webHidden/>
              </w:rPr>
            </w:r>
            <w:r>
              <w:rPr>
                <w:noProof/>
                <w:webHidden/>
              </w:rPr>
              <w:fldChar w:fldCharType="separate"/>
            </w:r>
            <w:r>
              <w:rPr>
                <w:noProof/>
                <w:webHidden/>
              </w:rPr>
              <w:t>4</w:t>
            </w:r>
            <w:r>
              <w:rPr>
                <w:noProof/>
                <w:webHidden/>
              </w:rPr>
              <w:fldChar w:fldCharType="end"/>
            </w:r>
          </w:hyperlink>
        </w:p>
        <w:p w14:paraId="3F3D694E" w14:textId="7F291976" w:rsidR="00813AA6" w:rsidRDefault="00813AA6">
          <w:pPr>
            <w:pStyle w:val="TDC1"/>
            <w:tabs>
              <w:tab w:val="right" w:leader="dot" w:pos="8210"/>
            </w:tabs>
            <w:rPr>
              <w:rFonts w:asciiTheme="minorHAnsi" w:eastAsiaTheme="minorEastAsia" w:hAnsiTheme="minorHAnsi"/>
              <w:noProof/>
              <w:sz w:val="22"/>
              <w:lang w:eastAsia="es-ES"/>
            </w:rPr>
          </w:pPr>
          <w:hyperlink w:anchor="_Toc11279431" w:history="1">
            <w:r w:rsidRPr="007E5E42">
              <w:rPr>
                <w:rStyle w:val="Hipervnculo"/>
                <w:noProof/>
              </w:rPr>
              <w:t>A. Introducción</w:t>
            </w:r>
            <w:r>
              <w:rPr>
                <w:noProof/>
                <w:webHidden/>
              </w:rPr>
              <w:tab/>
            </w:r>
            <w:r>
              <w:rPr>
                <w:noProof/>
                <w:webHidden/>
              </w:rPr>
              <w:fldChar w:fldCharType="begin"/>
            </w:r>
            <w:r>
              <w:rPr>
                <w:noProof/>
                <w:webHidden/>
              </w:rPr>
              <w:instrText xml:space="preserve"> PAGEREF _Toc11279431 \h </w:instrText>
            </w:r>
            <w:r>
              <w:rPr>
                <w:noProof/>
                <w:webHidden/>
              </w:rPr>
            </w:r>
            <w:r>
              <w:rPr>
                <w:noProof/>
                <w:webHidden/>
              </w:rPr>
              <w:fldChar w:fldCharType="separate"/>
            </w:r>
            <w:r>
              <w:rPr>
                <w:noProof/>
                <w:webHidden/>
              </w:rPr>
              <w:t>5</w:t>
            </w:r>
            <w:r>
              <w:rPr>
                <w:noProof/>
                <w:webHidden/>
              </w:rPr>
              <w:fldChar w:fldCharType="end"/>
            </w:r>
          </w:hyperlink>
        </w:p>
        <w:p w14:paraId="31FD9CD2" w14:textId="7B5DBDC0"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32" w:history="1">
            <w:r w:rsidRPr="007E5E42">
              <w:rPr>
                <w:rStyle w:val="Hipervnculo"/>
                <w:noProof/>
              </w:rPr>
              <w:t>1.1.</w:t>
            </w:r>
            <w:r>
              <w:rPr>
                <w:rFonts w:asciiTheme="minorHAnsi" w:eastAsiaTheme="minorEastAsia" w:hAnsiTheme="minorHAnsi"/>
                <w:noProof/>
                <w:sz w:val="22"/>
                <w:lang w:eastAsia="es-ES"/>
              </w:rPr>
              <w:tab/>
            </w:r>
            <w:r w:rsidRPr="007E5E42">
              <w:rPr>
                <w:rStyle w:val="Hipervnculo"/>
                <w:noProof/>
              </w:rPr>
              <w:t>Estructura de la memoria</w:t>
            </w:r>
            <w:r>
              <w:rPr>
                <w:noProof/>
                <w:webHidden/>
              </w:rPr>
              <w:tab/>
            </w:r>
            <w:r>
              <w:rPr>
                <w:noProof/>
                <w:webHidden/>
              </w:rPr>
              <w:fldChar w:fldCharType="begin"/>
            </w:r>
            <w:r>
              <w:rPr>
                <w:noProof/>
                <w:webHidden/>
              </w:rPr>
              <w:instrText xml:space="preserve"> PAGEREF _Toc11279432 \h </w:instrText>
            </w:r>
            <w:r>
              <w:rPr>
                <w:noProof/>
                <w:webHidden/>
              </w:rPr>
            </w:r>
            <w:r>
              <w:rPr>
                <w:noProof/>
                <w:webHidden/>
              </w:rPr>
              <w:fldChar w:fldCharType="separate"/>
            </w:r>
            <w:r>
              <w:rPr>
                <w:noProof/>
                <w:webHidden/>
              </w:rPr>
              <w:t>5</w:t>
            </w:r>
            <w:r>
              <w:rPr>
                <w:noProof/>
                <w:webHidden/>
              </w:rPr>
              <w:fldChar w:fldCharType="end"/>
            </w:r>
          </w:hyperlink>
        </w:p>
        <w:p w14:paraId="6975E2B4" w14:textId="6E998440"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33" w:history="1">
            <w:r w:rsidRPr="007E5E42">
              <w:rPr>
                <w:rStyle w:val="Hipervnculo"/>
                <w:noProof/>
              </w:rPr>
              <w:t>1.2.</w:t>
            </w:r>
            <w:r>
              <w:rPr>
                <w:rFonts w:asciiTheme="minorHAnsi" w:eastAsiaTheme="minorEastAsia" w:hAnsiTheme="minorHAnsi"/>
                <w:noProof/>
                <w:sz w:val="22"/>
                <w:lang w:eastAsia="es-ES"/>
              </w:rPr>
              <w:tab/>
            </w:r>
            <w:r w:rsidRPr="007E5E42">
              <w:rPr>
                <w:rStyle w:val="Hipervnculo"/>
                <w:noProof/>
              </w:rPr>
              <w:t>Materiales adjuntos</w:t>
            </w:r>
            <w:r>
              <w:rPr>
                <w:noProof/>
                <w:webHidden/>
              </w:rPr>
              <w:tab/>
            </w:r>
            <w:r>
              <w:rPr>
                <w:noProof/>
                <w:webHidden/>
              </w:rPr>
              <w:fldChar w:fldCharType="begin"/>
            </w:r>
            <w:r>
              <w:rPr>
                <w:noProof/>
                <w:webHidden/>
              </w:rPr>
              <w:instrText xml:space="preserve"> PAGEREF _Toc11279433 \h </w:instrText>
            </w:r>
            <w:r>
              <w:rPr>
                <w:noProof/>
                <w:webHidden/>
              </w:rPr>
            </w:r>
            <w:r>
              <w:rPr>
                <w:noProof/>
                <w:webHidden/>
              </w:rPr>
              <w:fldChar w:fldCharType="separate"/>
            </w:r>
            <w:r>
              <w:rPr>
                <w:noProof/>
                <w:webHidden/>
              </w:rPr>
              <w:t>6</w:t>
            </w:r>
            <w:r>
              <w:rPr>
                <w:noProof/>
                <w:webHidden/>
              </w:rPr>
              <w:fldChar w:fldCharType="end"/>
            </w:r>
          </w:hyperlink>
        </w:p>
        <w:p w14:paraId="6A86F8FE" w14:textId="52571437" w:rsidR="00813AA6" w:rsidRDefault="00813AA6">
          <w:pPr>
            <w:pStyle w:val="TDC1"/>
            <w:tabs>
              <w:tab w:val="right" w:leader="dot" w:pos="8210"/>
            </w:tabs>
            <w:rPr>
              <w:rFonts w:asciiTheme="minorHAnsi" w:eastAsiaTheme="minorEastAsia" w:hAnsiTheme="minorHAnsi"/>
              <w:noProof/>
              <w:sz w:val="22"/>
              <w:lang w:eastAsia="es-ES"/>
            </w:rPr>
          </w:pPr>
          <w:hyperlink w:anchor="_Toc11279434" w:history="1">
            <w:r w:rsidRPr="007E5E42">
              <w:rPr>
                <w:rStyle w:val="Hipervnculo"/>
                <w:noProof/>
              </w:rPr>
              <w:t>B. Objetivos del proyecto</w:t>
            </w:r>
            <w:r>
              <w:rPr>
                <w:noProof/>
                <w:webHidden/>
              </w:rPr>
              <w:tab/>
            </w:r>
            <w:r>
              <w:rPr>
                <w:noProof/>
                <w:webHidden/>
              </w:rPr>
              <w:fldChar w:fldCharType="begin"/>
            </w:r>
            <w:r>
              <w:rPr>
                <w:noProof/>
                <w:webHidden/>
              </w:rPr>
              <w:instrText xml:space="preserve"> PAGEREF _Toc11279434 \h </w:instrText>
            </w:r>
            <w:r>
              <w:rPr>
                <w:noProof/>
                <w:webHidden/>
              </w:rPr>
            </w:r>
            <w:r>
              <w:rPr>
                <w:noProof/>
                <w:webHidden/>
              </w:rPr>
              <w:fldChar w:fldCharType="separate"/>
            </w:r>
            <w:r>
              <w:rPr>
                <w:noProof/>
                <w:webHidden/>
              </w:rPr>
              <w:t>7</w:t>
            </w:r>
            <w:r>
              <w:rPr>
                <w:noProof/>
                <w:webHidden/>
              </w:rPr>
              <w:fldChar w:fldCharType="end"/>
            </w:r>
          </w:hyperlink>
        </w:p>
        <w:p w14:paraId="570B0DCD" w14:textId="531975E7"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35" w:history="1">
            <w:r w:rsidRPr="007E5E42">
              <w:rPr>
                <w:rStyle w:val="Hipervnculo"/>
                <w:noProof/>
              </w:rPr>
              <w:t>2.1.</w:t>
            </w:r>
            <w:r>
              <w:rPr>
                <w:rFonts w:asciiTheme="minorHAnsi" w:eastAsiaTheme="minorEastAsia" w:hAnsiTheme="minorHAnsi"/>
                <w:noProof/>
                <w:sz w:val="22"/>
                <w:lang w:eastAsia="es-ES"/>
              </w:rPr>
              <w:tab/>
            </w:r>
            <w:r w:rsidRPr="007E5E42">
              <w:rPr>
                <w:rStyle w:val="Hipervnculo"/>
                <w:noProof/>
              </w:rPr>
              <w:t>Objetivos generales</w:t>
            </w:r>
            <w:r>
              <w:rPr>
                <w:noProof/>
                <w:webHidden/>
              </w:rPr>
              <w:tab/>
            </w:r>
            <w:r>
              <w:rPr>
                <w:noProof/>
                <w:webHidden/>
              </w:rPr>
              <w:fldChar w:fldCharType="begin"/>
            </w:r>
            <w:r>
              <w:rPr>
                <w:noProof/>
                <w:webHidden/>
              </w:rPr>
              <w:instrText xml:space="preserve"> PAGEREF _Toc11279435 \h </w:instrText>
            </w:r>
            <w:r>
              <w:rPr>
                <w:noProof/>
                <w:webHidden/>
              </w:rPr>
            </w:r>
            <w:r>
              <w:rPr>
                <w:noProof/>
                <w:webHidden/>
              </w:rPr>
              <w:fldChar w:fldCharType="separate"/>
            </w:r>
            <w:r>
              <w:rPr>
                <w:noProof/>
                <w:webHidden/>
              </w:rPr>
              <w:t>7</w:t>
            </w:r>
            <w:r>
              <w:rPr>
                <w:noProof/>
                <w:webHidden/>
              </w:rPr>
              <w:fldChar w:fldCharType="end"/>
            </w:r>
          </w:hyperlink>
        </w:p>
        <w:p w14:paraId="5E1D5008" w14:textId="75BD3641"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36" w:history="1">
            <w:r w:rsidRPr="007E5E42">
              <w:rPr>
                <w:rStyle w:val="Hipervnculo"/>
                <w:noProof/>
              </w:rPr>
              <w:t>2.2.</w:t>
            </w:r>
            <w:r>
              <w:rPr>
                <w:rFonts w:asciiTheme="minorHAnsi" w:eastAsiaTheme="minorEastAsia" w:hAnsiTheme="minorHAnsi"/>
                <w:noProof/>
                <w:sz w:val="22"/>
                <w:lang w:eastAsia="es-ES"/>
              </w:rPr>
              <w:tab/>
            </w:r>
            <w:r w:rsidRPr="007E5E42">
              <w:rPr>
                <w:rStyle w:val="Hipervnculo"/>
                <w:noProof/>
              </w:rPr>
              <w:t>Objetivos técnicos</w:t>
            </w:r>
            <w:r>
              <w:rPr>
                <w:noProof/>
                <w:webHidden/>
              </w:rPr>
              <w:tab/>
            </w:r>
            <w:r>
              <w:rPr>
                <w:noProof/>
                <w:webHidden/>
              </w:rPr>
              <w:fldChar w:fldCharType="begin"/>
            </w:r>
            <w:r>
              <w:rPr>
                <w:noProof/>
                <w:webHidden/>
              </w:rPr>
              <w:instrText xml:space="preserve"> PAGEREF _Toc11279436 \h </w:instrText>
            </w:r>
            <w:r>
              <w:rPr>
                <w:noProof/>
                <w:webHidden/>
              </w:rPr>
            </w:r>
            <w:r>
              <w:rPr>
                <w:noProof/>
                <w:webHidden/>
              </w:rPr>
              <w:fldChar w:fldCharType="separate"/>
            </w:r>
            <w:r>
              <w:rPr>
                <w:noProof/>
                <w:webHidden/>
              </w:rPr>
              <w:t>7</w:t>
            </w:r>
            <w:r>
              <w:rPr>
                <w:noProof/>
                <w:webHidden/>
              </w:rPr>
              <w:fldChar w:fldCharType="end"/>
            </w:r>
          </w:hyperlink>
        </w:p>
        <w:p w14:paraId="25942597" w14:textId="14A51130"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37" w:history="1">
            <w:r w:rsidRPr="007E5E42">
              <w:rPr>
                <w:rStyle w:val="Hipervnculo"/>
                <w:noProof/>
              </w:rPr>
              <w:t>2.3.</w:t>
            </w:r>
            <w:r>
              <w:rPr>
                <w:rFonts w:asciiTheme="minorHAnsi" w:eastAsiaTheme="minorEastAsia" w:hAnsiTheme="minorHAnsi"/>
                <w:noProof/>
                <w:sz w:val="22"/>
                <w:lang w:eastAsia="es-ES"/>
              </w:rPr>
              <w:tab/>
            </w:r>
            <w:r w:rsidRPr="007E5E42">
              <w:rPr>
                <w:rStyle w:val="Hipervnculo"/>
                <w:noProof/>
              </w:rPr>
              <w:t>Objetivos personales</w:t>
            </w:r>
            <w:r>
              <w:rPr>
                <w:noProof/>
                <w:webHidden/>
              </w:rPr>
              <w:tab/>
            </w:r>
            <w:r>
              <w:rPr>
                <w:noProof/>
                <w:webHidden/>
              </w:rPr>
              <w:fldChar w:fldCharType="begin"/>
            </w:r>
            <w:r>
              <w:rPr>
                <w:noProof/>
                <w:webHidden/>
              </w:rPr>
              <w:instrText xml:space="preserve"> PAGEREF _Toc11279437 \h </w:instrText>
            </w:r>
            <w:r>
              <w:rPr>
                <w:noProof/>
                <w:webHidden/>
              </w:rPr>
            </w:r>
            <w:r>
              <w:rPr>
                <w:noProof/>
                <w:webHidden/>
              </w:rPr>
              <w:fldChar w:fldCharType="separate"/>
            </w:r>
            <w:r>
              <w:rPr>
                <w:noProof/>
                <w:webHidden/>
              </w:rPr>
              <w:t>8</w:t>
            </w:r>
            <w:r>
              <w:rPr>
                <w:noProof/>
                <w:webHidden/>
              </w:rPr>
              <w:fldChar w:fldCharType="end"/>
            </w:r>
          </w:hyperlink>
        </w:p>
        <w:p w14:paraId="3F72CDCC" w14:textId="252AAF88" w:rsidR="00813AA6" w:rsidRDefault="00813AA6">
          <w:pPr>
            <w:pStyle w:val="TDC1"/>
            <w:tabs>
              <w:tab w:val="right" w:leader="dot" w:pos="8210"/>
            </w:tabs>
            <w:rPr>
              <w:rFonts w:asciiTheme="minorHAnsi" w:eastAsiaTheme="minorEastAsia" w:hAnsiTheme="minorHAnsi"/>
              <w:noProof/>
              <w:sz w:val="22"/>
              <w:lang w:eastAsia="es-ES"/>
            </w:rPr>
          </w:pPr>
          <w:hyperlink w:anchor="_Toc11279438" w:history="1">
            <w:r w:rsidRPr="007E5E42">
              <w:rPr>
                <w:rStyle w:val="Hipervnculo"/>
                <w:noProof/>
              </w:rPr>
              <w:t>C. Conceptos teóricos</w:t>
            </w:r>
            <w:r>
              <w:rPr>
                <w:noProof/>
                <w:webHidden/>
              </w:rPr>
              <w:tab/>
            </w:r>
            <w:r>
              <w:rPr>
                <w:noProof/>
                <w:webHidden/>
              </w:rPr>
              <w:fldChar w:fldCharType="begin"/>
            </w:r>
            <w:r>
              <w:rPr>
                <w:noProof/>
                <w:webHidden/>
              </w:rPr>
              <w:instrText xml:space="preserve"> PAGEREF _Toc11279438 \h </w:instrText>
            </w:r>
            <w:r>
              <w:rPr>
                <w:noProof/>
                <w:webHidden/>
              </w:rPr>
            </w:r>
            <w:r>
              <w:rPr>
                <w:noProof/>
                <w:webHidden/>
              </w:rPr>
              <w:fldChar w:fldCharType="separate"/>
            </w:r>
            <w:r>
              <w:rPr>
                <w:noProof/>
                <w:webHidden/>
              </w:rPr>
              <w:t>9</w:t>
            </w:r>
            <w:r>
              <w:rPr>
                <w:noProof/>
                <w:webHidden/>
              </w:rPr>
              <w:fldChar w:fldCharType="end"/>
            </w:r>
          </w:hyperlink>
        </w:p>
        <w:p w14:paraId="324DF0F0" w14:textId="07FA51D5"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39" w:history="1">
            <w:r w:rsidRPr="007E5E42">
              <w:rPr>
                <w:rStyle w:val="Hipervnculo"/>
                <w:noProof/>
              </w:rPr>
              <w:t>3.1.</w:t>
            </w:r>
            <w:r>
              <w:rPr>
                <w:rFonts w:asciiTheme="minorHAnsi" w:eastAsiaTheme="minorEastAsia" w:hAnsiTheme="minorHAnsi"/>
                <w:noProof/>
                <w:sz w:val="22"/>
                <w:lang w:eastAsia="es-ES"/>
              </w:rPr>
              <w:tab/>
            </w:r>
            <w:r w:rsidRPr="007E5E42">
              <w:rPr>
                <w:rStyle w:val="Hipervnculo"/>
                <w:noProof/>
              </w:rPr>
              <w:t>EPub</w:t>
            </w:r>
            <w:r>
              <w:rPr>
                <w:noProof/>
                <w:webHidden/>
              </w:rPr>
              <w:tab/>
            </w:r>
            <w:r>
              <w:rPr>
                <w:noProof/>
                <w:webHidden/>
              </w:rPr>
              <w:fldChar w:fldCharType="begin"/>
            </w:r>
            <w:r>
              <w:rPr>
                <w:noProof/>
                <w:webHidden/>
              </w:rPr>
              <w:instrText xml:space="preserve"> PAGEREF _Toc11279439 \h </w:instrText>
            </w:r>
            <w:r>
              <w:rPr>
                <w:noProof/>
                <w:webHidden/>
              </w:rPr>
            </w:r>
            <w:r>
              <w:rPr>
                <w:noProof/>
                <w:webHidden/>
              </w:rPr>
              <w:fldChar w:fldCharType="separate"/>
            </w:r>
            <w:r>
              <w:rPr>
                <w:noProof/>
                <w:webHidden/>
              </w:rPr>
              <w:t>9</w:t>
            </w:r>
            <w:r>
              <w:rPr>
                <w:noProof/>
                <w:webHidden/>
              </w:rPr>
              <w:fldChar w:fldCharType="end"/>
            </w:r>
          </w:hyperlink>
        </w:p>
        <w:p w14:paraId="7320FB41" w14:textId="63392274"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40" w:history="1">
            <w:r w:rsidRPr="007E5E42">
              <w:rPr>
                <w:rStyle w:val="Hipervnculo"/>
                <w:noProof/>
              </w:rPr>
              <w:t>3.2.</w:t>
            </w:r>
            <w:r>
              <w:rPr>
                <w:rFonts w:asciiTheme="minorHAnsi" w:eastAsiaTheme="minorEastAsia" w:hAnsiTheme="minorHAnsi"/>
                <w:noProof/>
                <w:sz w:val="22"/>
                <w:lang w:eastAsia="es-ES"/>
              </w:rPr>
              <w:tab/>
            </w:r>
            <w:r w:rsidRPr="007E5E42">
              <w:rPr>
                <w:rStyle w:val="Hipervnculo"/>
                <w:noProof/>
              </w:rPr>
              <w:t>Redes complejas</w:t>
            </w:r>
            <w:r>
              <w:rPr>
                <w:noProof/>
                <w:webHidden/>
              </w:rPr>
              <w:tab/>
            </w:r>
            <w:r>
              <w:rPr>
                <w:noProof/>
                <w:webHidden/>
              </w:rPr>
              <w:fldChar w:fldCharType="begin"/>
            </w:r>
            <w:r>
              <w:rPr>
                <w:noProof/>
                <w:webHidden/>
              </w:rPr>
              <w:instrText xml:space="preserve"> PAGEREF _Toc11279440 \h </w:instrText>
            </w:r>
            <w:r>
              <w:rPr>
                <w:noProof/>
                <w:webHidden/>
              </w:rPr>
            </w:r>
            <w:r>
              <w:rPr>
                <w:noProof/>
                <w:webHidden/>
              </w:rPr>
              <w:fldChar w:fldCharType="separate"/>
            </w:r>
            <w:r>
              <w:rPr>
                <w:noProof/>
                <w:webHidden/>
              </w:rPr>
              <w:t>9</w:t>
            </w:r>
            <w:r>
              <w:rPr>
                <w:noProof/>
                <w:webHidden/>
              </w:rPr>
              <w:fldChar w:fldCharType="end"/>
            </w:r>
          </w:hyperlink>
        </w:p>
        <w:p w14:paraId="5353E52C" w14:textId="1E2E146D"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41" w:history="1">
            <w:r w:rsidRPr="007E5E42">
              <w:rPr>
                <w:rStyle w:val="Hipervnculo"/>
                <w:noProof/>
              </w:rPr>
              <w:t>3.3.</w:t>
            </w:r>
            <w:r>
              <w:rPr>
                <w:rFonts w:asciiTheme="minorHAnsi" w:eastAsiaTheme="minorEastAsia" w:hAnsiTheme="minorHAnsi"/>
                <w:noProof/>
                <w:sz w:val="22"/>
                <w:lang w:eastAsia="es-ES"/>
              </w:rPr>
              <w:tab/>
            </w:r>
            <w:r w:rsidRPr="007E5E42">
              <w:rPr>
                <w:rStyle w:val="Hipervnculo"/>
                <w:noProof/>
              </w:rPr>
              <w:t>Grado de los nodos</w:t>
            </w:r>
            <w:r>
              <w:rPr>
                <w:noProof/>
                <w:webHidden/>
              </w:rPr>
              <w:tab/>
            </w:r>
            <w:r>
              <w:rPr>
                <w:noProof/>
                <w:webHidden/>
              </w:rPr>
              <w:fldChar w:fldCharType="begin"/>
            </w:r>
            <w:r>
              <w:rPr>
                <w:noProof/>
                <w:webHidden/>
              </w:rPr>
              <w:instrText xml:space="preserve"> PAGEREF _Toc11279441 \h </w:instrText>
            </w:r>
            <w:r>
              <w:rPr>
                <w:noProof/>
                <w:webHidden/>
              </w:rPr>
            </w:r>
            <w:r>
              <w:rPr>
                <w:noProof/>
                <w:webHidden/>
              </w:rPr>
              <w:fldChar w:fldCharType="separate"/>
            </w:r>
            <w:r>
              <w:rPr>
                <w:noProof/>
                <w:webHidden/>
              </w:rPr>
              <w:t>10</w:t>
            </w:r>
            <w:r>
              <w:rPr>
                <w:noProof/>
                <w:webHidden/>
              </w:rPr>
              <w:fldChar w:fldCharType="end"/>
            </w:r>
          </w:hyperlink>
        </w:p>
        <w:p w14:paraId="548BACDD" w14:textId="3A2700DD"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42" w:history="1">
            <w:r w:rsidRPr="007E5E42">
              <w:rPr>
                <w:rStyle w:val="Hipervnculo"/>
                <w:noProof/>
              </w:rPr>
              <w:t>3.4.</w:t>
            </w:r>
            <w:r>
              <w:rPr>
                <w:rFonts w:asciiTheme="minorHAnsi" w:eastAsiaTheme="minorEastAsia" w:hAnsiTheme="minorHAnsi"/>
                <w:noProof/>
                <w:sz w:val="22"/>
                <w:lang w:eastAsia="es-ES"/>
              </w:rPr>
              <w:tab/>
            </w:r>
            <w:r w:rsidRPr="007E5E42">
              <w:rPr>
                <w:rStyle w:val="Hipervnculo"/>
                <w:noProof/>
              </w:rPr>
              <w:t>Distancia geodésica</w:t>
            </w:r>
            <w:r>
              <w:rPr>
                <w:noProof/>
                <w:webHidden/>
              </w:rPr>
              <w:tab/>
            </w:r>
            <w:r>
              <w:rPr>
                <w:noProof/>
                <w:webHidden/>
              </w:rPr>
              <w:fldChar w:fldCharType="begin"/>
            </w:r>
            <w:r>
              <w:rPr>
                <w:noProof/>
                <w:webHidden/>
              </w:rPr>
              <w:instrText xml:space="preserve"> PAGEREF _Toc11279442 \h </w:instrText>
            </w:r>
            <w:r>
              <w:rPr>
                <w:noProof/>
                <w:webHidden/>
              </w:rPr>
            </w:r>
            <w:r>
              <w:rPr>
                <w:noProof/>
                <w:webHidden/>
              </w:rPr>
              <w:fldChar w:fldCharType="separate"/>
            </w:r>
            <w:r>
              <w:rPr>
                <w:noProof/>
                <w:webHidden/>
              </w:rPr>
              <w:t>11</w:t>
            </w:r>
            <w:r>
              <w:rPr>
                <w:noProof/>
                <w:webHidden/>
              </w:rPr>
              <w:fldChar w:fldCharType="end"/>
            </w:r>
          </w:hyperlink>
        </w:p>
        <w:p w14:paraId="0D7378FF" w14:textId="4266CC8B"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43" w:history="1">
            <w:r w:rsidRPr="007E5E42">
              <w:rPr>
                <w:rStyle w:val="Hipervnculo"/>
                <w:noProof/>
              </w:rPr>
              <w:t>3.5.</w:t>
            </w:r>
            <w:r>
              <w:rPr>
                <w:rFonts w:asciiTheme="minorHAnsi" w:eastAsiaTheme="minorEastAsia" w:hAnsiTheme="minorHAnsi"/>
                <w:noProof/>
                <w:sz w:val="22"/>
                <w:lang w:eastAsia="es-ES"/>
              </w:rPr>
              <w:tab/>
            </w:r>
            <w:r w:rsidRPr="007E5E42">
              <w:rPr>
                <w:rStyle w:val="Hipervnculo"/>
                <w:noProof/>
              </w:rPr>
              <w:t>Coeficiente de clustering</w:t>
            </w:r>
            <w:r>
              <w:rPr>
                <w:noProof/>
                <w:webHidden/>
              </w:rPr>
              <w:tab/>
            </w:r>
            <w:r>
              <w:rPr>
                <w:noProof/>
                <w:webHidden/>
              </w:rPr>
              <w:fldChar w:fldCharType="begin"/>
            </w:r>
            <w:r>
              <w:rPr>
                <w:noProof/>
                <w:webHidden/>
              </w:rPr>
              <w:instrText xml:space="preserve"> PAGEREF _Toc11279443 \h </w:instrText>
            </w:r>
            <w:r>
              <w:rPr>
                <w:noProof/>
                <w:webHidden/>
              </w:rPr>
            </w:r>
            <w:r>
              <w:rPr>
                <w:noProof/>
                <w:webHidden/>
              </w:rPr>
              <w:fldChar w:fldCharType="separate"/>
            </w:r>
            <w:r>
              <w:rPr>
                <w:noProof/>
                <w:webHidden/>
              </w:rPr>
              <w:t>12</w:t>
            </w:r>
            <w:r>
              <w:rPr>
                <w:noProof/>
                <w:webHidden/>
              </w:rPr>
              <w:fldChar w:fldCharType="end"/>
            </w:r>
          </w:hyperlink>
        </w:p>
        <w:p w14:paraId="21F598E5" w14:textId="1E810D25"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44" w:history="1">
            <w:r w:rsidRPr="007E5E42">
              <w:rPr>
                <w:rStyle w:val="Hipervnculo"/>
                <w:noProof/>
              </w:rPr>
              <w:t>3.6.</w:t>
            </w:r>
            <w:r>
              <w:rPr>
                <w:rFonts w:asciiTheme="minorHAnsi" w:eastAsiaTheme="minorEastAsia" w:hAnsiTheme="minorHAnsi"/>
                <w:noProof/>
                <w:sz w:val="22"/>
                <w:lang w:eastAsia="es-ES"/>
              </w:rPr>
              <w:tab/>
            </w:r>
            <w:r w:rsidRPr="007E5E42">
              <w:rPr>
                <w:rStyle w:val="Hipervnculo"/>
                <w:noProof/>
              </w:rPr>
              <w:t>Medidas de centralidad</w:t>
            </w:r>
            <w:r>
              <w:rPr>
                <w:noProof/>
                <w:webHidden/>
              </w:rPr>
              <w:tab/>
            </w:r>
            <w:r>
              <w:rPr>
                <w:noProof/>
                <w:webHidden/>
              </w:rPr>
              <w:fldChar w:fldCharType="begin"/>
            </w:r>
            <w:r>
              <w:rPr>
                <w:noProof/>
                <w:webHidden/>
              </w:rPr>
              <w:instrText xml:space="preserve"> PAGEREF _Toc11279444 \h </w:instrText>
            </w:r>
            <w:r>
              <w:rPr>
                <w:noProof/>
                <w:webHidden/>
              </w:rPr>
            </w:r>
            <w:r>
              <w:rPr>
                <w:noProof/>
                <w:webHidden/>
              </w:rPr>
              <w:fldChar w:fldCharType="separate"/>
            </w:r>
            <w:r>
              <w:rPr>
                <w:noProof/>
                <w:webHidden/>
              </w:rPr>
              <w:t>12</w:t>
            </w:r>
            <w:r>
              <w:rPr>
                <w:noProof/>
                <w:webHidden/>
              </w:rPr>
              <w:fldChar w:fldCharType="end"/>
            </w:r>
          </w:hyperlink>
        </w:p>
        <w:p w14:paraId="65F73CE4" w14:textId="217D67F0"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45" w:history="1">
            <w:r w:rsidRPr="007E5E42">
              <w:rPr>
                <w:rStyle w:val="Hipervnculo"/>
                <w:noProof/>
              </w:rPr>
              <w:t>3.7.</w:t>
            </w:r>
            <w:r>
              <w:rPr>
                <w:rFonts w:asciiTheme="minorHAnsi" w:eastAsiaTheme="minorEastAsia" w:hAnsiTheme="minorHAnsi"/>
                <w:noProof/>
                <w:sz w:val="22"/>
                <w:lang w:eastAsia="es-ES"/>
              </w:rPr>
              <w:tab/>
            </w:r>
            <w:r w:rsidRPr="007E5E42">
              <w:rPr>
                <w:rStyle w:val="Hipervnculo"/>
                <w:noProof/>
              </w:rPr>
              <w:t>Grupos y comunidades</w:t>
            </w:r>
            <w:r>
              <w:rPr>
                <w:noProof/>
                <w:webHidden/>
              </w:rPr>
              <w:tab/>
            </w:r>
            <w:r>
              <w:rPr>
                <w:noProof/>
                <w:webHidden/>
              </w:rPr>
              <w:fldChar w:fldCharType="begin"/>
            </w:r>
            <w:r>
              <w:rPr>
                <w:noProof/>
                <w:webHidden/>
              </w:rPr>
              <w:instrText xml:space="preserve"> PAGEREF _Toc11279445 \h </w:instrText>
            </w:r>
            <w:r>
              <w:rPr>
                <w:noProof/>
                <w:webHidden/>
              </w:rPr>
            </w:r>
            <w:r>
              <w:rPr>
                <w:noProof/>
                <w:webHidden/>
              </w:rPr>
              <w:fldChar w:fldCharType="separate"/>
            </w:r>
            <w:r>
              <w:rPr>
                <w:noProof/>
                <w:webHidden/>
              </w:rPr>
              <w:t>14</w:t>
            </w:r>
            <w:r>
              <w:rPr>
                <w:noProof/>
                <w:webHidden/>
              </w:rPr>
              <w:fldChar w:fldCharType="end"/>
            </w:r>
          </w:hyperlink>
        </w:p>
        <w:p w14:paraId="58E7DD67" w14:textId="2BBE20B4"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46" w:history="1">
            <w:r w:rsidRPr="007E5E42">
              <w:rPr>
                <w:rStyle w:val="Hipervnculo"/>
                <w:noProof/>
              </w:rPr>
              <w:t>3.8.</w:t>
            </w:r>
            <w:r>
              <w:rPr>
                <w:rFonts w:asciiTheme="minorHAnsi" w:eastAsiaTheme="minorEastAsia" w:hAnsiTheme="minorHAnsi"/>
                <w:noProof/>
                <w:sz w:val="22"/>
                <w:lang w:eastAsia="es-ES"/>
              </w:rPr>
              <w:tab/>
            </w:r>
            <w:r w:rsidRPr="007E5E42">
              <w:rPr>
                <w:rStyle w:val="Hipervnculo"/>
                <w:noProof/>
              </w:rPr>
              <w:t>Detección de roles</w:t>
            </w:r>
            <w:r>
              <w:rPr>
                <w:noProof/>
                <w:webHidden/>
              </w:rPr>
              <w:tab/>
            </w:r>
            <w:r>
              <w:rPr>
                <w:noProof/>
                <w:webHidden/>
              </w:rPr>
              <w:fldChar w:fldCharType="begin"/>
            </w:r>
            <w:r>
              <w:rPr>
                <w:noProof/>
                <w:webHidden/>
              </w:rPr>
              <w:instrText xml:space="preserve"> PAGEREF _Toc11279446 \h </w:instrText>
            </w:r>
            <w:r>
              <w:rPr>
                <w:noProof/>
                <w:webHidden/>
              </w:rPr>
            </w:r>
            <w:r>
              <w:rPr>
                <w:noProof/>
                <w:webHidden/>
              </w:rPr>
              <w:fldChar w:fldCharType="separate"/>
            </w:r>
            <w:r>
              <w:rPr>
                <w:noProof/>
                <w:webHidden/>
              </w:rPr>
              <w:t>15</w:t>
            </w:r>
            <w:r>
              <w:rPr>
                <w:noProof/>
                <w:webHidden/>
              </w:rPr>
              <w:fldChar w:fldCharType="end"/>
            </w:r>
          </w:hyperlink>
        </w:p>
        <w:p w14:paraId="5225ABCF" w14:textId="38396008"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47" w:history="1">
            <w:r w:rsidRPr="007E5E42">
              <w:rPr>
                <w:rStyle w:val="Hipervnculo"/>
                <w:noProof/>
              </w:rPr>
              <w:t>3.9.</w:t>
            </w:r>
            <w:r>
              <w:rPr>
                <w:rFonts w:asciiTheme="minorHAnsi" w:eastAsiaTheme="minorEastAsia" w:hAnsiTheme="minorHAnsi"/>
                <w:noProof/>
                <w:sz w:val="22"/>
                <w:lang w:eastAsia="es-ES"/>
              </w:rPr>
              <w:tab/>
            </w:r>
            <w:r w:rsidRPr="007E5E42">
              <w:rPr>
                <w:rStyle w:val="Hipervnculo"/>
                <w:noProof/>
              </w:rPr>
              <w:t>Análisis léxico</w:t>
            </w:r>
            <w:r>
              <w:rPr>
                <w:noProof/>
                <w:webHidden/>
              </w:rPr>
              <w:tab/>
            </w:r>
            <w:r>
              <w:rPr>
                <w:noProof/>
                <w:webHidden/>
              </w:rPr>
              <w:fldChar w:fldCharType="begin"/>
            </w:r>
            <w:r>
              <w:rPr>
                <w:noProof/>
                <w:webHidden/>
              </w:rPr>
              <w:instrText xml:space="preserve"> PAGEREF _Toc11279447 \h </w:instrText>
            </w:r>
            <w:r>
              <w:rPr>
                <w:noProof/>
                <w:webHidden/>
              </w:rPr>
            </w:r>
            <w:r>
              <w:rPr>
                <w:noProof/>
                <w:webHidden/>
              </w:rPr>
              <w:fldChar w:fldCharType="separate"/>
            </w:r>
            <w:r>
              <w:rPr>
                <w:noProof/>
                <w:webHidden/>
              </w:rPr>
              <w:t>16</w:t>
            </w:r>
            <w:r>
              <w:rPr>
                <w:noProof/>
                <w:webHidden/>
              </w:rPr>
              <w:fldChar w:fldCharType="end"/>
            </w:r>
          </w:hyperlink>
        </w:p>
        <w:p w14:paraId="0A3CF38D" w14:textId="78A25676"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48" w:history="1">
            <w:r w:rsidRPr="007E5E42">
              <w:rPr>
                <w:rStyle w:val="Hipervnculo"/>
                <w:noProof/>
              </w:rPr>
              <w:t>3.10.</w:t>
            </w:r>
            <w:r>
              <w:rPr>
                <w:rFonts w:asciiTheme="minorHAnsi" w:eastAsiaTheme="minorEastAsia" w:hAnsiTheme="minorHAnsi"/>
                <w:noProof/>
                <w:sz w:val="22"/>
                <w:lang w:eastAsia="es-ES"/>
              </w:rPr>
              <w:tab/>
            </w:r>
            <w:r w:rsidRPr="007E5E42">
              <w:rPr>
                <w:rStyle w:val="Hipervnculo"/>
                <w:noProof/>
              </w:rPr>
              <w:t>Web scraping</w:t>
            </w:r>
            <w:r>
              <w:rPr>
                <w:noProof/>
                <w:webHidden/>
              </w:rPr>
              <w:tab/>
            </w:r>
            <w:r>
              <w:rPr>
                <w:noProof/>
                <w:webHidden/>
              </w:rPr>
              <w:fldChar w:fldCharType="begin"/>
            </w:r>
            <w:r>
              <w:rPr>
                <w:noProof/>
                <w:webHidden/>
              </w:rPr>
              <w:instrText xml:space="preserve"> PAGEREF _Toc11279448 \h </w:instrText>
            </w:r>
            <w:r>
              <w:rPr>
                <w:noProof/>
                <w:webHidden/>
              </w:rPr>
            </w:r>
            <w:r>
              <w:rPr>
                <w:noProof/>
                <w:webHidden/>
              </w:rPr>
              <w:fldChar w:fldCharType="separate"/>
            </w:r>
            <w:r>
              <w:rPr>
                <w:noProof/>
                <w:webHidden/>
              </w:rPr>
              <w:t>17</w:t>
            </w:r>
            <w:r>
              <w:rPr>
                <w:noProof/>
                <w:webHidden/>
              </w:rPr>
              <w:fldChar w:fldCharType="end"/>
            </w:r>
          </w:hyperlink>
        </w:p>
        <w:p w14:paraId="5F582969" w14:textId="3F621A95" w:rsidR="00813AA6" w:rsidRDefault="00813AA6">
          <w:pPr>
            <w:pStyle w:val="TDC1"/>
            <w:tabs>
              <w:tab w:val="right" w:leader="dot" w:pos="8210"/>
            </w:tabs>
            <w:rPr>
              <w:rFonts w:asciiTheme="minorHAnsi" w:eastAsiaTheme="minorEastAsia" w:hAnsiTheme="minorHAnsi"/>
              <w:noProof/>
              <w:sz w:val="22"/>
              <w:lang w:eastAsia="es-ES"/>
            </w:rPr>
          </w:pPr>
          <w:hyperlink w:anchor="_Toc11279449" w:history="1">
            <w:r w:rsidRPr="007E5E42">
              <w:rPr>
                <w:rStyle w:val="Hipervnculo"/>
                <w:noProof/>
              </w:rPr>
              <w:t>D. Técnicas y herramientas</w:t>
            </w:r>
            <w:r>
              <w:rPr>
                <w:noProof/>
                <w:webHidden/>
              </w:rPr>
              <w:tab/>
            </w:r>
            <w:r>
              <w:rPr>
                <w:noProof/>
                <w:webHidden/>
              </w:rPr>
              <w:fldChar w:fldCharType="begin"/>
            </w:r>
            <w:r>
              <w:rPr>
                <w:noProof/>
                <w:webHidden/>
              </w:rPr>
              <w:instrText xml:space="preserve"> PAGEREF _Toc11279449 \h </w:instrText>
            </w:r>
            <w:r>
              <w:rPr>
                <w:noProof/>
                <w:webHidden/>
              </w:rPr>
            </w:r>
            <w:r>
              <w:rPr>
                <w:noProof/>
                <w:webHidden/>
              </w:rPr>
              <w:fldChar w:fldCharType="separate"/>
            </w:r>
            <w:r>
              <w:rPr>
                <w:noProof/>
                <w:webHidden/>
              </w:rPr>
              <w:t>18</w:t>
            </w:r>
            <w:r>
              <w:rPr>
                <w:noProof/>
                <w:webHidden/>
              </w:rPr>
              <w:fldChar w:fldCharType="end"/>
            </w:r>
          </w:hyperlink>
        </w:p>
        <w:p w14:paraId="54397C08" w14:textId="59082254"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50" w:history="1">
            <w:r w:rsidRPr="007E5E42">
              <w:rPr>
                <w:rStyle w:val="Hipervnculo"/>
                <w:noProof/>
              </w:rPr>
              <w:t>4.1.</w:t>
            </w:r>
            <w:r>
              <w:rPr>
                <w:rFonts w:asciiTheme="minorHAnsi" w:eastAsiaTheme="minorEastAsia" w:hAnsiTheme="minorHAnsi"/>
                <w:noProof/>
                <w:sz w:val="22"/>
                <w:lang w:eastAsia="es-ES"/>
              </w:rPr>
              <w:tab/>
            </w:r>
            <w:r w:rsidRPr="007E5E42">
              <w:rPr>
                <w:rStyle w:val="Hipervnculo"/>
                <w:noProof/>
              </w:rPr>
              <w:t>Metodología ágil - Scrum</w:t>
            </w:r>
            <w:r>
              <w:rPr>
                <w:noProof/>
                <w:webHidden/>
              </w:rPr>
              <w:tab/>
            </w:r>
            <w:r>
              <w:rPr>
                <w:noProof/>
                <w:webHidden/>
              </w:rPr>
              <w:fldChar w:fldCharType="begin"/>
            </w:r>
            <w:r>
              <w:rPr>
                <w:noProof/>
                <w:webHidden/>
              </w:rPr>
              <w:instrText xml:space="preserve"> PAGEREF _Toc11279450 \h </w:instrText>
            </w:r>
            <w:r>
              <w:rPr>
                <w:noProof/>
                <w:webHidden/>
              </w:rPr>
            </w:r>
            <w:r>
              <w:rPr>
                <w:noProof/>
                <w:webHidden/>
              </w:rPr>
              <w:fldChar w:fldCharType="separate"/>
            </w:r>
            <w:r>
              <w:rPr>
                <w:noProof/>
                <w:webHidden/>
              </w:rPr>
              <w:t>18</w:t>
            </w:r>
            <w:r>
              <w:rPr>
                <w:noProof/>
                <w:webHidden/>
              </w:rPr>
              <w:fldChar w:fldCharType="end"/>
            </w:r>
          </w:hyperlink>
        </w:p>
        <w:p w14:paraId="3C582569" w14:textId="454E02DC"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51" w:history="1">
            <w:r w:rsidRPr="007E5E42">
              <w:rPr>
                <w:rStyle w:val="Hipervnculo"/>
                <w:noProof/>
              </w:rPr>
              <w:t>4.2.</w:t>
            </w:r>
            <w:r>
              <w:rPr>
                <w:rFonts w:asciiTheme="minorHAnsi" w:eastAsiaTheme="minorEastAsia" w:hAnsiTheme="minorHAnsi"/>
                <w:noProof/>
                <w:sz w:val="22"/>
                <w:lang w:eastAsia="es-ES"/>
              </w:rPr>
              <w:tab/>
            </w:r>
            <w:r w:rsidRPr="007E5E42">
              <w:rPr>
                <w:rStyle w:val="Hipervnculo"/>
                <w:noProof/>
              </w:rPr>
              <w:t>Herramienta de control de versiones</w:t>
            </w:r>
            <w:r>
              <w:rPr>
                <w:noProof/>
                <w:webHidden/>
              </w:rPr>
              <w:tab/>
            </w:r>
            <w:r>
              <w:rPr>
                <w:noProof/>
                <w:webHidden/>
              </w:rPr>
              <w:fldChar w:fldCharType="begin"/>
            </w:r>
            <w:r>
              <w:rPr>
                <w:noProof/>
                <w:webHidden/>
              </w:rPr>
              <w:instrText xml:space="preserve"> PAGEREF _Toc11279451 \h </w:instrText>
            </w:r>
            <w:r>
              <w:rPr>
                <w:noProof/>
                <w:webHidden/>
              </w:rPr>
            </w:r>
            <w:r>
              <w:rPr>
                <w:noProof/>
                <w:webHidden/>
              </w:rPr>
              <w:fldChar w:fldCharType="separate"/>
            </w:r>
            <w:r>
              <w:rPr>
                <w:noProof/>
                <w:webHidden/>
              </w:rPr>
              <w:t>18</w:t>
            </w:r>
            <w:r>
              <w:rPr>
                <w:noProof/>
                <w:webHidden/>
              </w:rPr>
              <w:fldChar w:fldCharType="end"/>
            </w:r>
          </w:hyperlink>
        </w:p>
        <w:p w14:paraId="1C9FF334" w14:textId="55E1AA0A"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52" w:history="1">
            <w:r w:rsidRPr="007E5E42">
              <w:rPr>
                <w:rStyle w:val="Hipervnculo"/>
                <w:noProof/>
              </w:rPr>
              <w:t>4.3.</w:t>
            </w:r>
            <w:r>
              <w:rPr>
                <w:rFonts w:asciiTheme="minorHAnsi" w:eastAsiaTheme="minorEastAsia" w:hAnsiTheme="minorHAnsi"/>
                <w:noProof/>
                <w:sz w:val="22"/>
                <w:lang w:eastAsia="es-ES"/>
              </w:rPr>
              <w:tab/>
            </w:r>
            <w:r w:rsidRPr="007E5E42">
              <w:rPr>
                <w:rStyle w:val="Hipervnculo"/>
                <w:noProof/>
              </w:rPr>
              <w:t>Herramienta de gestión de proyectos</w:t>
            </w:r>
            <w:r>
              <w:rPr>
                <w:noProof/>
                <w:webHidden/>
              </w:rPr>
              <w:tab/>
            </w:r>
            <w:r>
              <w:rPr>
                <w:noProof/>
                <w:webHidden/>
              </w:rPr>
              <w:fldChar w:fldCharType="begin"/>
            </w:r>
            <w:r>
              <w:rPr>
                <w:noProof/>
                <w:webHidden/>
              </w:rPr>
              <w:instrText xml:space="preserve"> PAGEREF _Toc11279452 \h </w:instrText>
            </w:r>
            <w:r>
              <w:rPr>
                <w:noProof/>
                <w:webHidden/>
              </w:rPr>
            </w:r>
            <w:r>
              <w:rPr>
                <w:noProof/>
                <w:webHidden/>
              </w:rPr>
              <w:fldChar w:fldCharType="separate"/>
            </w:r>
            <w:r>
              <w:rPr>
                <w:noProof/>
                <w:webHidden/>
              </w:rPr>
              <w:t>18</w:t>
            </w:r>
            <w:r>
              <w:rPr>
                <w:noProof/>
                <w:webHidden/>
              </w:rPr>
              <w:fldChar w:fldCharType="end"/>
            </w:r>
          </w:hyperlink>
        </w:p>
        <w:p w14:paraId="3F41E55C" w14:textId="2AA48430"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53" w:history="1">
            <w:r w:rsidRPr="007E5E42">
              <w:rPr>
                <w:rStyle w:val="Hipervnculo"/>
                <w:noProof/>
              </w:rPr>
              <w:t>4.4.</w:t>
            </w:r>
            <w:r>
              <w:rPr>
                <w:rFonts w:asciiTheme="minorHAnsi" w:eastAsiaTheme="minorEastAsia" w:hAnsiTheme="minorHAnsi"/>
                <w:noProof/>
                <w:sz w:val="22"/>
                <w:lang w:eastAsia="es-ES"/>
              </w:rPr>
              <w:tab/>
            </w:r>
            <w:r w:rsidRPr="007E5E42">
              <w:rPr>
                <w:rStyle w:val="Hipervnculo"/>
                <w:noProof/>
              </w:rPr>
              <w:t>Gestor de referencias bibliográficas</w:t>
            </w:r>
            <w:r>
              <w:rPr>
                <w:noProof/>
                <w:webHidden/>
              </w:rPr>
              <w:tab/>
            </w:r>
            <w:r>
              <w:rPr>
                <w:noProof/>
                <w:webHidden/>
              </w:rPr>
              <w:fldChar w:fldCharType="begin"/>
            </w:r>
            <w:r>
              <w:rPr>
                <w:noProof/>
                <w:webHidden/>
              </w:rPr>
              <w:instrText xml:space="preserve"> PAGEREF _Toc11279453 \h </w:instrText>
            </w:r>
            <w:r>
              <w:rPr>
                <w:noProof/>
                <w:webHidden/>
              </w:rPr>
            </w:r>
            <w:r>
              <w:rPr>
                <w:noProof/>
                <w:webHidden/>
              </w:rPr>
              <w:fldChar w:fldCharType="separate"/>
            </w:r>
            <w:r>
              <w:rPr>
                <w:noProof/>
                <w:webHidden/>
              </w:rPr>
              <w:t>19</w:t>
            </w:r>
            <w:r>
              <w:rPr>
                <w:noProof/>
                <w:webHidden/>
              </w:rPr>
              <w:fldChar w:fldCharType="end"/>
            </w:r>
          </w:hyperlink>
        </w:p>
        <w:p w14:paraId="5E08E199" w14:textId="3D70D6FF"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54" w:history="1">
            <w:r w:rsidRPr="007E5E42">
              <w:rPr>
                <w:rStyle w:val="Hipervnculo"/>
                <w:noProof/>
              </w:rPr>
              <w:t>4.5.</w:t>
            </w:r>
            <w:r>
              <w:rPr>
                <w:rFonts w:asciiTheme="minorHAnsi" w:eastAsiaTheme="minorEastAsia" w:hAnsiTheme="minorHAnsi"/>
                <w:noProof/>
                <w:sz w:val="22"/>
                <w:lang w:eastAsia="es-ES"/>
              </w:rPr>
              <w:tab/>
            </w:r>
            <w:r w:rsidRPr="007E5E42">
              <w:rPr>
                <w:rStyle w:val="Hipervnculo"/>
                <w:noProof/>
              </w:rPr>
              <w:t>Herramienta de prototipado de interfaces</w:t>
            </w:r>
            <w:r>
              <w:rPr>
                <w:noProof/>
                <w:webHidden/>
              </w:rPr>
              <w:tab/>
            </w:r>
            <w:r>
              <w:rPr>
                <w:noProof/>
                <w:webHidden/>
              </w:rPr>
              <w:fldChar w:fldCharType="begin"/>
            </w:r>
            <w:r>
              <w:rPr>
                <w:noProof/>
                <w:webHidden/>
              </w:rPr>
              <w:instrText xml:space="preserve"> PAGEREF _Toc11279454 \h </w:instrText>
            </w:r>
            <w:r>
              <w:rPr>
                <w:noProof/>
                <w:webHidden/>
              </w:rPr>
            </w:r>
            <w:r>
              <w:rPr>
                <w:noProof/>
                <w:webHidden/>
              </w:rPr>
              <w:fldChar w:fldCharType="separate"/>
            </w:r>
            <w:r>
              <w:rPr>
                <w:noProof/>
                <w:webHidden/>
              </w:rPr>
              <w:t>19</w:t>
            </w:r>
            <w:r>
              <w:rPr>
                <w:noProof/>
                <w:webHidden/>
              </w:rPr>
              <w:fldChar w:fldCharType="end"/>
            </w:r>
          </w:hyperlink>
        </w:p>
        <w:p w14:paraId="15C388FF" w14:textId="00B77FBC"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55" w:history="1">
            <w:r w:rsidRPr="007E5E42">
              <w:rPr>
                <w:rStyle w:val="Hipervnculo"/>
                <w:noProof/>
              </w:rPr>
              <w:t>4.6.</w:t>
            </w:r>
            <w:r>
              <w:rPr>
                <w:rFonts w:asciiTheme="minorHAnsi" w:eastAsiaTheme="minorEastAsia" w:hAnsiTheme="minorHAnsi"/>
                <w:noProof/>
                <w:sz w:val="22"/>
                <w:lang w:eastAsia="es-ES"/>
              </w:rPr>
              <w:tab/>
            </w:r>
            <w:r w:rsidRPr="007E5E42">
              <w:rPr>
                <w:rStyle w:val="Hipervnculo"/>
                <w:noProof/>
              </w:rPr>
              <w:t>Lenguaje de programación</w:t>
            </w:r>
            <w:r>
              <w:rPr>
                <w:noProof/>
                <w:webHidden/>
              </w:rPr>
              <w:tab/>
            </w:r>
            <w:r>
              <w:rPr>
                <w:noProof/>
                <w:webHidden/>
              </w:rPr>
              <w:fldChar w:fldCharType="begin"/>
            </w:r>
            <w:r>
              <w:rPr>
                <w:noProof/>
                <w:webHidden/>
              </w:rPr>
              <w:instrText xml:space="preserve"> PAGEREF _Toc11279455 \h </w:instrText>
            </w:r>
            <w:r>
              <w:rPr>
                <w:noProof/>
                <w:webHidden/>
              </w:rPr>
            </w:r>
            <w:r>
              <w:rPr>
                <w:noProof/>
                <w:webHidden/>
              </w:rPr>
              <w:fldChar w:fldCharType="separate"/>
            </w:r>
            <w:r>
              <w:rPr>
                <w:noProof/>
                <w:webHidden/>
              </w:rPr>
              <w:t>19</w:t>
            </w:r>
            <w:r>
              <w:rPr>
                <w:noProof/>
                <w:webHidden/>
              </w:rPr>
              <w:fldChar w:fldCharType="end"/>
            </w:r>
          </w:hyperlink>
        </w:p>
        <w:p w14:paraId="096B4D05" w14:textId="119829FA"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56" w:history="1">
            <w:r w:rsidRPr="007E5E42">
              <w:rPr>
                <w:rStyle w:val="Hipervnculo"/>
                <w:noProof/>
              </w:rPr>
              <w:t>4.7.</w:t>
            </w:r>
            <w:r>
              <w:rPr>
                <w:rFonts w:asciiTheme="minorHAnsi" w:eastAsiaTheme="minorEastAsia" w:hAnsiTheme="minorHAnsi"/>
                <w:noProof/>
                <w:sz w:val="22"/>
                <w:lang w:eastAsia="es-ES"/>
              </w:rPr>
              <w:tab/>
            </w:r>
            <w:r w:rsidRPr="007E5E42">
              <w:rPr>
                <w:rStyle w:val="Hipervnculo"/>
                <w:noProof/>
              </w:rPr>
              <w:t>Librerías y módulose de Python</w:t>
            </w:r>
            <w:r>
              <w:rPr>
                <w:noProof/>
                <w:webHidden/>
              </w:rPr>
              <w:tab/>
            </w:r>
            <w:r>
              <w:rPr>
                <w:noProof/>
                <w:webHidden/>
              </w:rPr>
              <w:fldChar w:fldCharType="begin"/>
            </w:r>
            <w:r>
              <w:rPr>
                <w:noProof/>
                <w:webHidden/>
              </w:rPr>
              <w:instrText xml:space="preserve"> PAGEREF _Toc11279456 \h </w:instrText>
            </w:r>
            <w:r>
              <w:rPr>
                <w:noProof/>
                <w:webHidden/>
              </w:rPr>
            </w:r>
            <w:r>
              <w:rPr>
                <w:noProof/>
                <w:webHidden/>
              </w:rPr>
              <w:fldChar w:fldCharType="separate"/>
            </w:r>
            <w:r>
              <w:rPr>
                <w:noProof/>
                <w:webHidden/>
              </w:rPr>
              <w:t>19</w:t>
            </w:r>
            <w:r>
              <w:rPr>
                <w:noProof/>
                <w:webHidden/>
              </w:rPr>
              <w:fldChar w:fldCharType="end"/>
            </w:r>
          </w:hyperlink>
        </w:p>
        <w:p w14:paraId="74767D00" w14:textId="745A8162"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57" w:history="1">
            <w:r w:rsidRPr="007E5E42">
              <w:rPr>
                <w:rStyle w:val="Hipervnculo"/>
                <w:noProof/>
              </w:rPr>
              <w:t>4.8.</w:t>
            </w:r>
            <w:r>
              <w:rPr>
                <w:rFonts w:asciiTheme="minorHAnsi" w:eastAsiaTheme="minorEastAsia" w:hAnsiTheme="minorHAnsi"/>
                <w:noProof/>
                <w:sz w:val="22"/>
                <w:lang w:eastAsia="es-ES"/>
              </w:rPr>
              <w:tab/>
            </w:r>
            <w:r w:rsidRPr="007E5E42">
              <w:rPr>
                <w:rStyle w:val="Hipervnculo"/>
                <w:noProof/>
              </w:rPr>
              <w:t>Cobertura del código</w:t>
            </w:r>
            <w:r>
              <w:rPr>
                <w:noProof/>
                <w:webHidden/>
              </w:rPr>
              <w:tab/>
            </w:r>
            <w:r>
              <w:rPr>
                <w:noProof/>
                <w:webHidden/>
              </w:rPr>
              <w:fldChar w:fldCharType="begin"/>
            </w:r>
            <w:r>
              <w:rPr>
                <w:noProof/>
                <w:webHidden/>
              </w:rPr>
              <w:instrText xml:space="preserve"> PAGEREF _Toc11279457 \h </w:instrText>
            </w:r>
            <w:r>
              <w:rPr>
                <w:noProof/>
                <w:webHidden/>
              </w:rPr>
            </w:r>
            <w:r>
              <w:rPr>
                <w:noProof/>
                <w:webHidden/>
              </w:rPr>
              <w:fldChar w:fldCharType="separate"/>
            </w:r>
            <w:r>
              <w:rPr>
                <w:noProof/>
                <w:webHidden/>
              </w:rPr>
              <w:t>20</w:t>
            </w:r>
            <w:r>
              <w:rPr>
                <w:noProof/>
                <w:webHidden/>
              </w:rPr>
              <w:fldChar w:fldCharType="end"/>
            </w:r>
          </w:hyperlink>
        </w:p>
        <w:p w14:paraId="00A64E15" w14:textId="31C5D220"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58" w:history="1">
            <w:r w:rsidRPr="007E5E42">
              <w:rPr>
                <w:rStyle w:val="Hipervnculo"/>
                <w:noProof/>
              </w:rPr>
              <w:t>4.9.</w:t>
            </w:r>
            <w:r>
              <w:rPr>
                <w:rFonts w:asciiTheme="minorHAnsi" w:eastAsiaTheme="minorEastAsia" w:hAnsiTheme="minorHAnsi"/>
                <w:noProof/>
                <w:sz w:val="22"/>
                <w:lang w:eastAsia="es-ES"/>
              </w:rPr>
              <w:tab/>
            </w:r>
            <w:r w:rsidRPr="007E5E42">
              <w:rPr>
                <w:rStyle w:val="Hipervnculo"/>
                <w:noProof/>
              </w:rPr>
              <w:t>Generación de la red</w:t>
            </w:r>
            <w:r>
              <w:rPr>
                <w:noProof/>
                <w:webHidden/>
              </w:rPr>
              <w:tab/>
            </w:r>
            <w:r>
              <w:rPr>
                <w:noProof/>
                <w:webHidden/>
              </w:rPr>
              <w:fldChar w:fldCharType="begin"/>
            </w:r>
            <w:r>
              <w:rPr>
                <w:noProof/>
                <w:webHidden/>
              </w:rPr>
              <w:instrText xml:space="preserve"> PAGEREF _Toc11279458 \h </w:instrText>
            </w:r>
            <w:r>
              <w:rPr>
                <w:noProof/>
                <w:webHidden/>
              </w:rPr>
            </w:r>
            <w:r>
              <w:rPr>
                <w:noProof/>
                <w:webHidden/>
              </w:rPr>
              <w:fldChar w:fldCharType="separate"/>
            </w:r>
            <w:r>
              <w:rPr>
                <w:noProof/>
                <w:webHidden/>
              </w:rPr>
              <w:t>20</w:t>
            </w:r>
            <w:r>
              <w:rPr>
                <w:noProof/>
                <w:webHidden/>
              </w:rPr>
              <w:fldChar w:fldCharType="end"/>
            </w:r>
          </w:hyperlink>
        </w:p>
        <w:p w14:paraId="070E3075" w14:textId="63E42CE5"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59" w:history="1">
            <w:r w:rsidRPr="007E5E42">
              <w:rPr>
                <w:rStyle w:val="Hipervnculo"/>
                <w:noProof/>
              </w:rPr>
              <w:t>4.10.</w:t>
            </w:r>
            <w:r>
              <w:rPr>
                <w:rFonts w:asciiTheme="minorHAnsi" w:eastAsiaTheme="minorEastAsia" w:hAnsiTheme="minorHAnsi"/>
                <w:noProof/>
                <w:sz w:val="22"/>
                <w:lang w:eastAsia="es-ES"/>
              </w:rPr>
              <w:tab/>
            </w:r>
            <w:r w:rsidRPr="007E5E42">
              <w:rPr>
                <w:rStyle w:val="Hipervnculo"/>
                <w:noProof/>
              </w:rPr>
              <w:t>Representación de la red</w:t>
            </w:r>
            <w:r>
              <w:rPr>
                <w:noProof/>
                <w:webHidden/>
              </w:rPr>
              <w:tab/>
            </w:r>
            <w:r>
              <w:rPr>
                <w:noProof/>
                <w:webHidden/>
              </w:rPr>
              <w:fldChar w:fldCharType="begin"/>
            </w:r>
            <w:r>
              <w:rPr>
                <w:noProof/>
                <w:webHidden/>
              </w:rPr>
              <w:instrText xml:space="preserve"> PAGEREF _Toc11279459 \h </w:instrText>
            </w:r>
            <w:r>
              <w:rPr>
                <w:noProof/>
                <w:webHidden/>
              </w:rPr>
            </w:r>
            <w:r>
              <w:rPr>
                <w:noProof/>
                <w:webHidden/>
              </w:rPr>
              <w:fldChar w:fldCharType="separate"/>
            </w:r>
            <w:r>
              <w:rPr>
                <w:noProof/>
                <w:webHidden/>
              </w:rPr>
              <w:t>20</w:t>
            </w:r>
            <w:r>
              <w:rPr>
                <w:noProof/>
                <w:webHidden/>
              </w:rPr>
              <w:fldChar w:fldCharType="end"/>
            </w:r>
          </w:hyperlink>
        </w:p>
        <w:p w14:paraId="4665AE27" w14:textId="245C9555"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60" w:history="1">
            <w:r w:rsidRPr="007E5E42">
              <w:rPr>
                <w:rStyle w:val="Hipervnculo"/>
                <w:noProof/>
              </w:rPr>
              <w:t>4.11.</w:t>
            </w:r>
            <w:r>
              <w:rPr>
                <w:rFonts w:asciiTheme="minorHAnsi" w:eastAsiaTheme="minorEastAsia" w:hAnsiTheme="minorHAnsi"/>
                <w:noProof/>
                <w:sz w:val="22"/>
                <w:lang w:eastAsia="es-ES"/>
              </w:rPr>
              <w:tab/>
            </w:r>
            <w:r w:rsidRPr="007E5E42">
              <w:rPr>
                <w:rStyle w:val="Hipervnculo"/>
                <w:noProof/>
              </w:rPr>
              <w:t>Lectura de EPUBs</w:t>
            </w:r>
            <w:r>
              <w:rPr>
                <w:noProof/>
                <w:webHidden/>
              </w:rPr>
              <w:tab/>
            </w:r>
            <w:r>
              <w:rPr>
                <w:noProof/>
                <w:webHidden/>
              </w:rPr>
              <w:fldChar w:fldCharType="begin"/>
            </w:r>
            <w:r>
              <w:rPr>
                <w:noProof/>
                <w:webHidden/>
              </w:rPr>
              <w:instrText xml:space="preserve"> PAGEREF _Toc11279460 \h </w:instrText>
            </w:r>
            <w:r>
              <w:rPr>
                <w:noProof/>
                <w:webHidden/>
              </w:rPr>
            </w:r>
            <w:r>
              <w:rPr>
                <w:noProof/>
                <w:webHidden/>
              </w:rPr>
              <w:fldChar w:fldCharType="separate"/>
            </w:r>
            <w:r>
              <w:rPr>
                <w:noProof/>
                <w:webHidden/>
              </w:rPr>
              <w:t>21</w:t>
            </w:r>
            <w:r>
              <w:rPr>
                <w:noProof/>
                <w:webHidden/>
              </w:rPr>
              <w:fldChar w:fldCharType="end"/>
            </w:r>
          </w:hyperlink>
        </w:p>
        <w:p w14:paraId="45D6F59B" w14:textId="3B17A0F2"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61" w:history="1">
            <w:r w:rsidRPr="007E5E42">
              <w:rPr>
                <w:rStyle w:val="Hipervnculo"/>
                <w:noProof/>
              </w:rPr>
              <w:t>4.12.</w:t>
            </w:r>
            <w:r>
              <w:rPr>
                <w:rFonts w:asciiTheme="minorHAnsi" w:eastAsiaTheme="minorEastAsia" w:hAnsiTheme="minorHAnsi"/>
                <w:noProof/>
                <w:sz w:val="22"/>
                <w:lang w:eastAsia="es-ES"/>
              </w:rPr>
              <w:tab/>
            </w:r>
            <w:r w:rsidRPr="007E5E42">
              <w:rPr>
                <w:rStyle w:val="Hipervnculo"/>
                <w:noProof/>
              </w:rPr>
              <w:t>Scraping</w:t>
            </w:r>
            <w:r>
              <w:rPr>
                <w:noProof/>
                <w:webHidden/>
              </w:rPr>
              <w:tab/>
            </w:r>
            <w:r>
              <w:rPr>
                <w:noProof/>
                <w:webHidden/>
              </w:rPr>
              <w:fldChar w:fldCharType="begin"/>
            </w:r>
            <w:r>
              <w:rPr>
                <w:noProof/>
                <w:webHidden/>
              </w:rPr>
              <w:instrText xml:space="preserve"> PAGEREF _Toc11279461 \h </w:instrText>
            </w:r>
            <w:r>
              <w:rPr>
                <w:noProof/>
                <w:webHidden/>
              </w:rPr>
            </w:r>
            <w:r>
              <w:rPr>
                <w:noProof/>
                <w:webHidden/>
              </w:rPr>
              <w:fldChar w:fldCharType="separate"/>
            </w:r>
            <w:r>
              <w:rPr>
                <w:noProof/>
                <w:webHidden/>
              </w:rPr>
              <w:t>21</w:t>
            </w:r>
            <w:r>
              <w:rPr>
                <w:noProof/>
                <w:webHidden/>
              </w:rPr>
              <w:fldChar w:fldCharType="end"/>
            </w:r>
          </w:hyperlink>
        </w:p>
        <w:p w14:paraId="62991EF6" w14:textId="68F14B64"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62" w:history="1">
            <w:r w:rsidRPr="007E5E42">
              <w:rPr>
                <w:rStyle w:val="Hipervnculo"/>
                <w:noProof/>
              </w:rPr>
              <w:t>4.13.</w:t>
            </w:r>
            <w:r>
              <w:rPr>
                <w:rFonts w:asciiTheme="minorHAnsi" w:eastAsiaTheme="minorEastAsia" w:hAnsiTheme="minorHAnsi"/>
                <w:noProof/>
                <w:sz w:val="22"/>
                <w:lang w:eastAsia="es-ES"/>
              </w:rPr>
              <w:tab/>
            </w:r>
            <w:r w:rsidRPr="007E5E42">
              <w:rPr>
                <w:rStyle w:val="Hipervnculo"/>
                <w:noProof/>
              </w:rPr>
              <w:t>Analizador léxico</w:t>
            </w:r>
            <w:r>
              <w:rPr>
                <w:noProof/>
                <w:webHidden/>
              </w:rPr>
              <w:tab/>
            </w:r>
            <w:r>
              <w:rPr>
                <w:noProof/>
                <w:webHidden/>
              </w:rPr>
              <w:fldChar w:fldCharType="begin"/>
            </w:r>
            <w:r>
              <w:rPr>
                <w:noProof/>
                <w:webHidden/>
              </w:rPr>
              <w:instrText xml:space="preserve"> PAGEREF _Toc11279462 \h </w:instrText>
            </w:r>
            <w:r>
              <w:rPr>
                <w:noProof/>
                <w:webHidden/>
              </w:rPr>
            </w:r>
            <w:r>
              <w:rPr>
                <w:noProof/>
                <w:webHidden/>
              </w:rPr>
              <w:fldChar w:fldCharType="separate"/>
            </w:r>
            <w:r>
              <w:rPr>
                <w:noProof/>
                <w:webHidden/>
              </w:rPr>
              <w:t>21</w:t>
            </w:r>
            <w:r>
              <w:rPr>
                <w:noProof/>
                <w:webHidden/>
              </w:rPr>
              <w:fldChar w:fldCharType="end"/>
            </w:r>
          </w:hyperlink>
        </w:p>
        <w:p w14:paraId="2745B389" w14:textId="62E900F5"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63" w:history="1">
            <w:r w:rsidRPr="007E5E42">
              <w:rPr>
                <w:rStyle w:val="Hipervnculo"/>
                <w:noProof/>
              </w:rPr>
              <w:t>4.14.</w:t>
            </w:r>
            <w:r>
              <w:rPr>
                <w:rFonts w:asciiTheme="minorHAnsi" w:eastAsiaTheme="minorEastAsia" w:hAnsiTheme="minorHAnsi"/>
                <w:noProof/>
                <w:sz w:val="22"/>
                <w:lang w:eastAsia="es-ES"/>
              </w:rPr>
              <w:tab/>
            </w:r>
            <w:r w:rsidRPr="007E5E42">
              <w:rPr>
                <w:rStyle w:val="Hipervnculo"/>
                <w:noProof/>
              </w:rPr>
              <w:t>Interfaz gráfica</w:t>
            </w:r>
            <w:r>
              <w:rPr>
                <w:noProof/>
                <w:webHidden/>
              </w:rPr>
              <w:tab/>
            </w:r>
            <w:r>
              <w:rPr>
                <w:noProof/>
                <w:webHidden/>
              </w:rPr>
              <w:fldChar w:fldCharType="begin"/>
            </w:r>
            <w:r>
              <w:rPr>
                <w:noProof/>
                <w:webHidden/>
              </w:rPr>
              <w:instrText xml:space="preserve"> PAGEREF _Toc11279463 \h </w:instrText>
            </w:r>
            <w:r>
              <w:rPr>
                <w:noProof/>
                <w:webHidden/>
              </w:rPr>
            </w:r>
            <w:r>
              <w:rPr>
                <w:noProof/>
                <w:webHidden/>
              </w:rPr>
              <w:fldChar w:fldCharType="separate"/>
            </w:r>
            <w:r>
              <w:rPr>
                <w:noProof/>
                <w:webHidden/>
              </w:rPr>
              <w:t>21</w:t>
            </w:r>
            <w:r>
              <w:rPr>
                <w:noProof/>
                <w:webHidden/>
              </w:rPr>
              <w:fldChar w:fldCharType="end"/>
            </w:r>
          </w:hyperlink>
        </w:p>
        <w:p w14:paraId="38056563" w14:textId="74649132"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64" w:history="1">
            <w:r w:rsidRPr="007E5E42">
              <w:rPr>
                <w:rStyle w:val="Hipervnculo"/>
                <w:noProof/>
              </w:rPr>
              <w:t>4.15.</w:t>
            </w:r>
            <w:r>
              <w:rPr>
                <w:rFonts w:asciiTheme="minorHAnsi" w:eastAsiaTheme="minorEastAsia" w:hAnsiTheme="minorHAnsi"/>
                <w:noProof/>
                <w:sz w:val="22"/>
                <w:lang w:eastAsia="es-ES"/>
              </w:rPr>
              <w:tab/>
            </w:r>
            <w:r w:rsidRPr="007E5E42">
              <w:rPr>
                <w:rStyle w:val="Hipervnculo"/>
                <w:noProof/>
              </w:rPr>
              <w:t>Programación en el lado del cliente</w:t>
            </w:r>
            <w:r>
              <w:rPr>
                <w:noProof/>
                <w:webHidden/>
              </w:rPr>
              <w:tab/>
            </w:r>
            <w:r>
              <w:rPr>
                <w:noProof/>
                <w:webHidden/>
              </w:rPr>
              <w:fldChar w:fldCharType="begin"/>
            </w:r>
            <w:r>
              <w:rPr>
                <w:noProof/>
                <w:webHidden/>
              </w:rPr>
              <w:instrText xml:space="preserve"> PAGEREF _Toc11279464 \h </w:instrText>
            </w:r>
            <w:r>
              <w:rPr>
                <w:noProof/>
                <w:webHidden/>
              </w:rPr>
            </w:r>
            <w:r>
              <w:rPr>
                <w:noProof/>
                <w:webHidden/>
              </w:rPr>
              <w:fldChar w:fldCharType="separate"/>
            </w:r>
            <w:r>
              <w:rPr>
                <w:noProof/>
                <w:webHidden/>
              </w:rPr>
              <w:t>22</w:t>
            </w:r>
            <w:r>
              <w:rPr>
                <w:noProof/>
                <w:webHidden/>
              </w:rPr>
              <w:fldChar w:fldCharType="end"/>
            </w:r>
          </w:hyperlink>
        </w:p>
        <w:p w14:paraId="420F5FE8" w14:textId="0A6871B6" w:rsidR="00813AA6" w:rsidRDefault="00813AA6">
          <w:pPr>
            <w:pStyle w:val="TDC1"/>
            <w:tabs>
              <w:tab w:val="right" w:leader="dot" w:pos="8210"/>
            </w:tabs>
            <w:rPr>
              <w:rFonts w:asciiTheme="minorHAnsi" w:eastAsiaTheme="minorEastAsia" w:hAnsiTheme="minorHAnsi"/>
              <w:noProof/>
              <w:sz w:val="22"/>
              <w:lang w:eastAsia="es-ES"/>
            </w:rPr>
          </w:pPr>
          <w:hyperlink w:anchor="_Toc11279465" w:history="1">
            <w:r w:rsidRPr="007E5E42">
              <w:rPr>
                <w:rStyle w:val="Hipervnculo"/>
                <w:noProof/>
              </w:rPr>
              <w:t>E. Aspectos relevantes del desarrollo del proyecto</w:t>
            </w:r>
            <w:r>
              <w:rPr>
                <w:noProof/>
                <w:webHidden/>
              </w:rPr>
              <w:tab/>
            </w:r>
            <w:r>
              <w:rPr>
                <w:noProof/>
                <w:webHidden/>
              </w:rPr>
              <w:fldChar w:fldCharType="begin"/>
            </w:r>
            <w:r>
              <w:rPr>
                <w:noProof/>
                <w:webHidden/>
              </w:rPr>
              <w:instrText xml:space="preserve"> PAGEREF _Toc11279465 \h </w:instrText>
            </w:r>
            <w:r>
              <w:rPr>
                <w:noProof/>
                <w:webHidden/>
              </w:rPr>
            </w:r>
            <w:r>
              <w:rPr>
                <w:noProof/>
                <w:webHidden/>
              </w:rPr>
              <w:fldChar w:fldCharType="separate"/>
            </w:r>
            <w:r>
              <w:rPr>
                <w:noProof/>
                <w:webHidden/>
              </w:rPr>
              <w:t>23</w:t>
            </w:r>
            <w:r>
              <w:rPr>
                <w:noProof/>
                <w:webHidden/>
              </w:rPr>
              <w:fldChar w:fldCharType="end"/>
            </w:r>
          </w:hyperlink>
        </w:p>
        <w:p w14:paraId="62DF120F" w14:textId="689953B3"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66" w:history="1">
            <w:r w:rsidRPr="007E5E42">
              <w:rPr>
                <w:rStyle w:val="Hipervnculo"/>
                <w:noProof/>
              </w:rPr>
              <w:t>5.1.</w:t>
            </w:r>
            <w:r>
              <w:rPr>
                <w:rFonts w:asciiTheme="minorHAnsi" w:eastAsiaTheme="minorEastAsia" w:hAnsiTheme="minorHAnsi"/>
                <w:noProof/>
                <w:sz w:val="22"/>
                <w:lang w:eastAsia="es-ES"/>
              </w:rPr>
              <w:tab/>
            </w:r>
            <w:r w:rsidRPr="007E5E42">
              <w:rPr>
                <w:rStyle w:val="Hipervnculo"/>
                <w:noProof/>
              </w:rPr>
              <w:t>Metodologías</w:t>
            </w:r>
            <w:r>
              <w:rPr>
                <w:noProof/>
                <w:webHidden/>
              </w:rPr>
              <w:tab/>
            </w:r>
            <w:r>
              <w:rPr>
                <w:noProof/>
                <w:webHidden/>
              </w:rPr>
              <w:fldChar w:fldCharType="begin"/>
            </w:r>
            <w:r>
              <w:rPr>
                <w:noProof/>
                <w:webHidden/>
              </w:rPr>
              <w:instrText xml:space="preserve"> PAGEREF _Toc11279466 \h </w:instrText>
            </w:r>
            <w:r>
              <w:rPr>
                <w:noProof/>
                <w:webHidden/>
              </w:rPr>
            </w:r>
            <w:r>
              <w:rPr>
                <w:noProof/>
                <w:webHidden/>
              </w:rPr>
              <w:fldChar w:fldCharType="separate"/>
            </w:r>
            <w:r>
              <w:rPr>
                <w:noProof/>
                <w:webHidden/>
              </w:rPr>
              <w:t>23</w:t>
            </w:r>
            <w:r>
              <w:rPr>
                <w:noProof/>
                <w:webHidden/>
              </w:rPr>
              <w:fldChar w:fldCharType="end"/>
            </w:r>
          </w:hyperlink>
        </w:p>
        <w:p w14:paraId="22C4ADEE" w14:textId="54EB591D"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67" w:history="1">
            <w:r w:rsidRPr="007E5E42">
              <w:rPr>
                <w:rStyle w:val="Hipervnculo"/>
                <w:noProof/>
              </w:rPr>
              <w:t>5.2.</w:t>
            </w:r>
            <w:r>
              <w:rPr>
                <w:rFonts w:asciiTheme="minorHAnsi" w:eastAsiaTheme="minorEastAsia" w:hAnsiTheme="minorHAnsi"/>
                <w:noProof/>
                <w:sz w:val="22"/>
                <w:lang w:eastAsia="es-ES"/>
              </w:rPr>
              <w:tab/>
            </w:r>
            <w:r w:rsidRPr="007E5E42">
              <w:rPr>
                <w:rStyle w:val="Hipervnculo"/>
                <w:noProof/>
              </w:rPr>
              <w:t>Establecimiento de requisitos</w:t>
            </w:r>
            <w:r>
              <w:rPr>
                <w:noProof/>
                <w:webHidden/>
              </w:rPr>
              <w:tab/>
            </w:r>
            <w:r>
              <w:rPr>
                <w:noProof/>
                <w:webHidden/>
              </w:rPr>
              <w:fldChar w:fldCharType="begin"/>
            </w:r>
            <w:r>
              <w:rPr>
                <w:noProof/>
                <w:webHidden/>
              </w:rPr>
              <w:instrText xml:space="preserve"> PAGEREF _Toc11279467 \h </w:instrText>
            </w:r>
            <w:r>
              <w:rPr>
                <w:noProof/>
                <w:webHidden/>
              </w:rPr>
            </w:r>
            <w:r>
              <w:rPr>
                <w:noProof/>
                <w:webHidden/>
              </w:rPr>
              <w:fldChar w:fldCharType="separate"/>
            </w:r>
            <w:r>
              <w:rPr>
                <w:noProof/>
                <w:webHidden/>
              </w:rPr>
              <w:t>23</w:t>
            </w:r>
            <w:r>
              <w:rPr>
                <w:noProof/>
                <w:webHidden/>
              </w:rPr>
              <w:fldChar w:fldCharType="end"/>
            </w:r>
          </w:hyperlink>
        </w:p>
        <w:p w14:paraId="6E514D30" w14:textId="4EDA68AC"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68" w:history="1">
            <w:r w:rsidRPr="007E5E42">
              <w:rPr>
                <w:rStyle w:val="Hipervnculo"/>
                <w:noProof/>
              </w:rPr>
              <w:t>5.3.</w:t>
            </w:r>
            <w:r>
              <w:rPr>
                <w:rFonts w:asciiTheme="minorHAnsi" w:eastAsiaTheme="minorEastAsia" w:hAnsiTheme="minorHAnsi"/>
                <w:noProof/>
                <w:sz w:val="22"/>
                <w:lang w:eastAsia="es-ES"/>
              </w:rPr>
              <w:tab/>
            </w:r>
            <w:r w:rsidRPr="007E5E42">
              <w:rPr>
                <w:rStyle w:val="Hipervnculo"/>
                <w:noProof/>
              </w:rPr>
              <w:t>Establecimiento de requisitos</w:t>
            </w:r>
            <w:r>
              <w:rPr>
                <w:noProof/>
                <w:webHidden/>
              </w:rPr>
              <w:tab/>
            </w:r>
            <w:r>
              <w:rPr>
                <w:noProof/>
                <w:webHidden/>
              </w:rPr>
              <w:fldChar w:fldCharType="begin"/>
            </w:r>
            <w:r>
              <w:rPr>
                <w:noProof/>
                <w:webHidden/>
              </w:rPr>
              <w:instrText xml:space="preserve"> PAGEREF _Toc11279468 \h </w:instrText>
            </w:r>
            <w:r>
              <w:rPr>
                <w:noProof/>
                <w:webHidden/>
              </w:rPr>
            </w:r>
            <w:r>
              <w:rPr>
                <w:noProof/>
                <w:webHidden/>
              </w:rPr>
              <w:fldChar w:fldCharType="separate"/>
            </w:r>
            <w:r>
              <w:rPr>
                <w:noProof/>
                <w:webHidden/>
              </w:rPr>
              <w:t>24</w:t>
            </w:r>
            <w:r>
              <w:rPr>
                <w:noProof/>
                <w:webHidden/>
              </w:rPr>
              <w:fldChar w:fldCharType="end"/>
            </w:r>
          </w:hyperlink>
        </w:p>
        <w:p w14:paraId="400B2073" w14:textId="6A14DC75"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69" w:history="1">
            <w:r w:rsidRPr="007E5E42">
              <w:rPr>
                <w:rStyle w:val="Hipervnculo"/>
                <w:noProof/>
              </w:rPr>
              <w:t>5.4.</w:t>
            </w:r>
            <w:r>
              <w:rPr>
                <w:rFonts w:asciiTheme="minorHAnsi" w:eastAsiaTheme="minorEastAsia" w:hAnsiTheme="minorHAnsi"/>
                <w:noProof/>
                <w:sz w:val="22"/>
                <w:lang w:eastAsia="es-ES"/>
              </w:rPr>
              <w:tab/>
            </w:r>
            <w:r w:rsidRPr="007E5E42">
              <w:rPr>
                <w:rStyle w:val="Hipervnculo"/>
                <w:noProof/>
              </w:rPr>
              <w:t>Algoritmo de creación automática de diccionario</w:t>
            </w:r>
            <w:r>
              <w:rPr>
                <w:noProof/>
                <w:webHidden/>
              </w:rPr>
              <w:tab/>
            </w:r>
            <w:r>
              <w:rPr>
                <w:noProof/>
                <w:webHidden/>
              </w:rPr>
              <w:fldChar w:fldCharType="begin"/>
            </w:r>
            <w:r>
              <w:rPr>
                <w:noProof/>
                <w:webHidden/>
              </w:rPr>
              <w:instrText xml:space="preserve"> PAGEREF _Toc11279469 \h </w:instrText>
            </w:r>
            <w:r>
              <w:rPr>
                <w:noProof/>
                <w:webHidden/>
              </w:rPr>
            </w:r>
            <w:r>
              <w:rPr>
                <w:noProof/>
                <w:webHidden/>
              </w:rPr>
              <w:fldChar w:fldCharType="separate"/>
            </w:r>
            <w:r>
              <w:rPr>
                <w:noProof/>
                <w:webHidden/>
              </w:rPr>
              <w:t>25</w:t>
            </w:r>
            <w:r>
              <w:rPr>
                <w:noProof/>
                <w:webHidden/>
              </w:rPr>
              <w:fldChar w:fldCharType="end"/>
            </w:r>
          </w:hyperlink>
        </w:p>
        <w:p w14:paraId="05E8B8EB" w14:textId="59F70230"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70" w:history="1">
            <w:r w:rsidRPr="007E5E42">
              <w:rPr>
                <w:rStyle w:val="Hipervnculo"/>
                <w:noProof/>
              </w:rPr>
              <w:t>5.5.</w:t>
            </w:r>
            <w:r>
              <w:rPr>
                <w:rFonts w:asciiTheme="minorHAnsi" w:eastAsiaTheme="minorEastAsia" w:hAnsiTheme="minorHAnsi"/>
                <w:noProof/>
                <w:sz w:val="22"/>
                <w:lang w:eastAsia="es-ES"/>
              </w:rPr>
              <w:tab/>
            </w:r>
            <w:r w:rsidRPr="007E5E42">
              <w:rPr>
                <w:rStyle w:val="Hipervnculo"/>
                <w:noProof/>
              </w:rPr>
              <w:t>Algoritmo de obtención de posición de personajes</w:t>
            </w:r>
            <w:r>
              <w:rPr>
                <w:noProof/>
                <w:webHidden/>
              </w:rPr>
              <w:tab/>
            </w:r>
            <w:r>
              <w:rPr>
                <w:noProof/>
                <w:webHidden/>
              </w:rPr>
              <w:fldChar w:fldCharType="begin"/>
            </w:r>
            <w:r>
              <w:rPr>
                <w:noProof/>
                <w:webHidden/>
              </w:rPr>
              <w:instrText xml:space="preserve"> PAGEREF _Toc11279470 \h </w:instrText>
            </w:r>
            <w:r>
              <w:rPr>
                <w:noProof/>
                <w:webHidden/>
              </w:rPr>
            </w:r>
            <w:r>
              <w:rPr>
                <w:noProof/>
                <w:webHidden/>
              </w:rPr>
              <w:fldChar w:fldCharType="separate"/>
            </w:r>
            <w:r>
              <w:rPr>
                <w:noProof/>
                <w:webHidden/>
              </w:rPr>
              <w:t>25</w:t>
            </w:r>
            <w:r>
              <w:rPr>
                <w:noProof/>
                <w:webHidden/>
              </w:rPr>
              <w:fldChar w:fldCharType="end"/>
            </w:r>
          </w:hyperlink>
        </w:p>
        <w:p w14:paraId="4C0ABA61" w14:textId="5AA8312F"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71" w:history="1">
            <w:r w:rsidRPr="007E5E42">
              <w:rPr>
                <w:rStyle w:val="Hipervnculo"/>
                <w:noProof/>
              </w:rPr>
              <w:t>5.6.</w:t>
            </w:r>
            <w:r>
              <w:rPr>
                <w:rFonts w:asciiTheme="minorHAnsi" w:eastAsiaTheme="minorEastAsia" w:hAnsiTheme="minorHAnsi"/>
                <w:noProof/>
                <w:sz w:val="22"/>
                <w:lang w:eastAsia="es-ES"/>
              </w:rPr>
              <w:tab/>
            </w:r>
            <w:r w:rsidRPr="007E5E42">
              <w:rPr>
                <w:rStyle w:val="Hipervnculo"/>
                <w:noProof/>
              </w:rPr>
              <w:t>Integración de network_styling_with_d3</w:t>
            </w:r>
            <w:r>
              <w:rPr>
                <w:noProof/>
                <w:webHidden/>
              </w:rPr>
              <w:tab/>
            </w:r>
            <w:r>
              <w:rPr>
                <w:noProof/>
                <w:webHidden/>
              </w:rPr>
              <w:fldChar w:fldCharType="begin"/>
            </w:r>
            <w:r>
              <w:rPr>
                <w:noProof/>
                <w:webHidden/>
              </w:rPr>
              <w:instrText xml:space="preserve"> PAGEREF _Toc11279471 \h </w:instrText>
            </w:r>
            <w:r>
              <w:rPr>
                <w:noProof/>
                <w:webHidden/>
              </w:rPr>
            </w:r>
            <w:r>
              <w:rPr>
                <w:noProof/>
                <w:webHidden/>
              </w:rPr>
              <w:fldChar w:fldCharType="separate"/>
            </w:r>
            <w:r>
              <w:rPr>
                <w:noProof/>
                <w:webHidden/>
              </w:rPr>
              <w:t>26</w:t>
            </w:r>
            <w:r>
              <w:rPr>
                <w:noProof/>
                <w:webHidden/>
              </w:rPr>
              <w:fldChar w:fldCharType="end"/>
            </w:r>
          </w:hyperlink>
        </w:p>
        <w:p w14:paraId="529CFF1E" w14:textId="2EDF598E"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72" w:history="1">
            <w:r w:rsidRPr="007E5E42">
              <w:rPr>
                <w:rStyle w:val="Hipervnculo"/>
                <w:noProof/>
              </w:rPr>
              <w:t>5.7.</w:t>
            </w:r>
            <w:r>
              <w:rPr>
                <w:rFonts w:asciiTheme="minorHAnsi" w:eastAsiaTheme="minorEastAsia" w:hAnsiTheme="minorHAnsi"/>
                <w:noProof/>
                <w:sz w:val="22"/>
                <w:lang w:eastAsia="es-ES"/>
              </w:rPr>
              <w:tab/>
            </w:r>
            <w:r w:rsidRPr="007E5E42">
              <w:rPr>
                <w:rStyle w:val="Hipervnculo"/>
                <w:noProof/>
              </w:rPr>
              <w:t>Arquitectura MVP</w:t>
            </w:r>
            <w:r>
              <w:rPr>
                <w:noProof/>
                <w:webHidden/>
              </w:rPr>
              <w:tab/>
            </w:r>
            <w:r>
              <w:rPr>
                <w:noProof/>
                <w:webHidden/>
              </w:rPr>
              <w:fldChar w:fldCharType="begin"/>
            </w:r>
            <w:r>
              <w:rPr>
                <w:noProof/>
                <w:webHidden/>
              </w:rPr>
              <w:instrText xml:space="preserve"> PAGEREF _Toc11279472 \h </w:instrText>
            </w:r>
            <w:r>
              <w:rPr>
                <w:noProof/>
                <w:webHidden/>
              </w:rPr>
            </w:r>
            <w:r>
              <w:rPr>
                <w:noProof/>
                <w:webHidden/>
              </w:rPr>
              <w:fldChar w:fldCharType="separate"/>
            </w:r>
            <w:r>
              <w:rPr>
                <w:noProof/>
                <w:webHidden/>
              </w:rPr>
              <w:t>26</w:t>
            </w:r>
            <w:r>
              <w:rPr>
                <w:noProof/>
                <w:webHidden/>
              </w:rPr>
              <w:fldChar w:fldCharType="end"/>
            </w:r>
          </w:hyperlink>
        </w:p>
        <w:p w14:paraId="6BF4009B" w14:textId="168461CC"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73" w:history="1">
            <w:r w:rsidRPr="007E5E42">
              <w:rPr>
                <w:rStyle w:val="Hipervnculo"/>
                <w:noProof/>
              </w:rPr>
              <w:t>5.8.</w:t>
            </w:r>
            <w:r>
              <w:rPr>
                <w:rFonts w:asciiTheme="minorHAnsi" w:eastAsiaTheme="minorEastAsia" w:hAnsiTheme="minorHAnsi"/>
                <w:noProof/>
                <w:sz w:val="22"/>
                <w:lang w:eastAsia="es-ES"/>
              </w:rPr>
              <w:tab/>
            </w:r>
            <w:r w:rsidRPr="007E5E42">
              <w:rPr>
                <w:rStyle w:val="Hipervnculo"/>
                <w:noProof/>
              </w:rPr>
              <w:t>Detección de roles</w:t>
            </w:r>
            <w:r>
              <w:rPr>
                <w:noProof/>
                <w:webHidden/>
              </w:rPr>
              <w:tab/>
            </w:r>
            <w:r>
              <w:rPr>
                <w:noProof/>
                <w:webHidden/>
              </w:rPr>
              <w:fldChar w:fldCharType="begin"/>
            </w:r>
            <w:r>
              <w:rPr>
                <w:noProof/>
                <w:webHidden/>
              </w:rPr>
              <w:instrText xml:space="preserve"> PAGEREF _Toc11279473 \h </w:instrText>
            </w:r>
            <w:r>
              <w:rPr>
                <w:noProof/>
                <w:webHidden/>
              </w:rPr>
            </w:r>
            <w:r>
              <w:rPr>
                <w:noProof/>
                <w:webHidden/>
              </w:rPr>
              <w:fldChar w:fldCharType="separate"/>
            </w:r>
            <w:r>
              <w:rPr>
                <w:noProof/>
                <w:webHidden/>
              </w:rPr>
              <w:t>27</w:t>
            </w:r>
            <w:r>
              <w:rPr>
                <w:noProof/>
                <w:webHidden/>
              </w:rPr>
              <w:fldChar w:fldCharType="end"/>
            </w:r>
          </w:hyperlink>
        </w:p>
        <w:p w14:paraId="0AC82AEE" w14:textId="643A7BC9" w:rsidR="00813AA6" w:rsidRDefault="00813AA6">
          <w:pPr>
            <w:pStyle w:val="TDC1"/>
            <w:tabs>
              <w:tab w:val="right" w:leader="dot" w:pos="8210"/>
            </w:tabs>
            <w:rPr>
              <w:rFonts w:asciiTheme="minorHAnsi" w:eastAsiaTheme="minorEastAsia" w:hAnsiTheme="minorHAnsi"/>
              <w:noProof/>
              <w:sz w:val="22"/>
              <w:lang w:eastAsia="es-ES"/>
            </w:rPr>
          </w:pPr>
          <w:hyperlink w:anchor="_Toc11279474" w:history="1">
            <w:r w:rsidRPr="007E5E42">
              <w:rPr>
                <w:rStyle w:val="Hipervnculo"/>
                <w:noProof/>
              </w:rPr>
              <w:t>F. Trabajos relacionados</w:t>
            </w:r>
            <w:r>
              <w:rPr>
                <w:noProof/>
                <w:webHidden/>
              </w:rPr>
              <w:tab/>
            </w:r>
            <w:r>
              <w:rPr>
                <w:noProof/>
                <w:webHidden/>
              </w:rPr>
              <w:fldChar w:fldCharType="begin"/>
            </w:r>
            <w:r>
              <w:rPr>
                <w:noProof/>
                <w:webHidden/>
              </w:rPr>
              <w:instrText xml:space="preserve"> PAGEREF _Toc11279474 \h </w:instrText>
            </w:r>
            <w:r>
              <w:rPr>
                <w:noProof/>
                <w:webHidden/>
              </w:rPr>
            </w:r>
            <w:r>
              <w:rPr>
                <w:noProof/>
                <w:webHidden/>
              </w:rPr>
              <w:fldChar w:fldCharType="separate"/>
            </w:r>
            <w:r>
              <w:rPr>
                <w:noProof/>
                <w:webHidden/>
              </w:rPr>
              <w:t>28</w:t>
            </w:r>
            <w:r>
              <w:rPr>
                <w:noProof/>
                <w:webHidden/>
              </w:rPr>
              <w:fldChar w:fldCharType="end"/>
            </w:r>
          </w:hyperlink>
        </w:p>
        <w:p w14:paraId="3C23A03D" w14:textId="6060A633"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75" w:history="1">
            <w:r w:rsidRPr="007E5E42">
              <w:rPr>
                <w:rStyle w:val="Hipervnculo"/>
                <w:noProof/>
              </w:rPr>
              <w:t>6.1.</w:t>
            </w:r>
            <w:r>
              <w:rPr>
                <w:rFonts w:asciiTheme="minorHAnsi" w:eastAsiaTheme="minorEastAsia" w:hAnsiTheme="minorHAnsi"/>
                <w:noProof/>
                <w:sz w:val="22"/>
                <w:lang w:eastAsia="es-ES"/>
              </w:rPr>
              <w:tab/>
            </w:r>
            <w:r w:rsidRPr="007E5E42">
              <w:rPr>
                <w:rStyle w:val="Hipervnculo"/>
                <w:noProof/>
              </w:rPr>
              <w:t>Network of Thrones</w:t>
            </w:r>
            <w:r>
              <w:rPr>
                <w:noProof/>
                <w:webHidden/>
              </w:rPr>
              <w:tab/>
            </w:r>
            <w:r>
              <w:rPr>
                <w:noProof/>
                <w:webHidden/>
              </w:rPr>
              <w:fldChar w:fldCharType="begin"/>
            </w:r>
            <w:r>
              <w:rPr>
                <w:noProof/>
                <w:webHidden/>
              </w:rPr>
              <w:instrText xml:space="preserve"> PAGEREF _Toc11279475 \h </w:instrText>
            </w:r>
            <w:r>
              <w:rPr>
                <w:noProof/>
                <w:webHidden/>
              </w:rPr>
            </w:r>
            <w:r>
              <w:rPr>
                <w:noProof/>
                <w:webHidden/>
              </w:rPr>
              <w:fldChar w:fldCharType="separate"/>
            </w:r>
            <w:r>
              <w:rPr>
                <w:noProof/>
                <w:webHidden/>
              </w:rPr>
              <w:t>28</w:t>
            </w:r>
            <w:r>
              <w:rPr>
                <w:noProof/>
                <w:webHidden/>
              </w:rPr>
              <w:fldChar w:fldCharType="end"/>
            </w:r>
          </w:hyperlink>
        </w:p>
        <w:p w14:paraId="3DC70B58" w14:textId="1484D9EF"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76" w:history="1">
            <w:r w:rsidRPr="007E5E42">
              <w:rPr>
                <w:rStyle w:val="Hipervnculo"/>
                <w:noProof/>
              </w:rPr>
              <w:t>6.2.</w:t>
            </w:r>
            <w:r>
              <w:rPr>
                <w:rFonts w:asciiTheme="minorHAnsi" w:eastAsiaTheme="minorEastAsia" w:hAnsiTheme="minorHAnsi"/>
                <w:noProof/>
                <w:sz w:val="22"/>
                <w:lang w:eastAsia="es-ES"/>
              </w:rPr>
              <w:tab/>
            </w:r>
            <w:r w:rsidRPr="007E5E42">
              <w:rPr>
                <w:rStyle w:val="Hipervnculo"/>
                <w:noProof/>
              </w:rPr>
              <w:t>Extracting Social Network from Literature to Predict Antagonist and Protagonist.</w:t>
            </w:r>
            <w:r>
              <w:rPr>
                <w:noProof/>
                <w:webHidden/>
              </w:rPr>
              <w:tab/>
            </w:r>
            <w:r>
              <w:rPr>
                <w:noProof/>
                <w:webHidden/>
              </w:rPr>
              <w:fldChar w:fldCharType="begin"/>
            </w:r>
            <w:r>
              <w:rPr>
                <w:noProof/>
                <w:webHidden/>
              </w:rPr>
              <w:instrText xml:space="preserve"> PAGEREF _Toc11279476 \h </w:instrText>
            </w:r>
            <w:r>
              <w:rPr>
                <w:noProof/>
                <w:webHidden/>
              </w:rPr>
            </w:r>
            <w:r>
              <w:rPr>
                <w:noProof/>
                <w:webHidden/>
              </w:rPr>
              <w:fldChar w:fldCharType="separate"/>
            </w:r>
            <w:r>
              <w:rPr>
                <w:noProof/>
                <w:webHidden/>
              </w:rPr>
              <w:t>29</w:t>
            </w:r>
            <w:r>
              <w:rPr>
                <w:noProof/>
                <w:webHidden/>
              </w:rPr>
              <w:fldChar w:fldCharType="end"/>
            </w:r>
          </w:hyperlink>
        </w:p>
        <w:p w14:paraId="180AF7E0" w14:textId="23FD8E8C"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77" w:history="1">
            <w:r w:rsidRPr="007E5E42">
              <w:rPr>
                <w:rStyle w:val="Hipervnculo"/>
                <w:noProof/>
              </w:rPr>
              <w:t>6.3.</w:t>
            </w:r>
            <w:r>
              <w:rPr>
                <w:rFonts w:asciiTheme="minorHAnsi" w:eastAsiaTheme="minorEastAsia" w:hAnsiTheme="minorHAnsi"/>
                <w:noProof/>
                <w:sz w:val="22"/>
                <w:lang w:eastAsia="es-ES"/>
              </w:rPr>
              <w:tab/>
            </w:r>
            <w:r w:rsidRPr="007E5E42">
              <w:rPr>
                <w:rStyle w:val="Hipervnculo"/>
                <w:noProof/>
              </w:rPr>
              <w:t>Extracting Social Networks from Literary Fiction</w:t>
            </w:r>
            <w:r>
              <w:rPr>
                <w:noProof/>
                <w:webHidden/>
              </w:rPr>
              <w:tab/>
            </w:r>
            <w:r>
              <w:rPr>
                <w:noProof/>
                <w:webHidden/>
              </w:rPr>
              <w:fldChar w:fldCharType="begin"/>
            </w:r>
            <w:r>
              <w:rPr>
                <w:noProof/>
                <w:webHidden/>
              </w:rPr>
              <w:instrText xml:space="preserve"> PAGEREF _Toc11279477 \h </w:instrText>
            </w:r>
            <w:r>
              <w:rPr>
                <w:noProof/>
                <w:webHidden/>
              </w:rPr>
            </w:r>
            <w:r>
              <w:rPr>
                <w:noProof/>
                <w:webHidden/>
              </w:rPr>
              <w:fldChar w:fldCharType="separate"/>
            </w:r>
            <w:r>
              <w:rPr>
                <w:noProof/>
                <w:webHidden/>
              </w:rPr>
              <w:t>29</w:t>
            </w:r>
            <w:r>
              <w:rPr>
                <w:noProof/>
                <w:webHidden/>
              </w:rPr>
              <w:fldChar w:fldCharType="end"/>
            </w:r>
          </w:hyperlink>
        </w:p>
        <w:p w14:paraId="77D41C18" w14:textId="17243547" w:rsidR="00813AA6" w:rsidRDefault="00813AA6">
          <w:pPr>
            <w:pStyle w:val="TDC1"/>
            <w:tabs>
              <w:tab w:val="right" w:leader="dot" w:pos="8210"/>
            </w:tabs>
            <w:rPr>
              <w:rFonts w:asciiTheme="minorHAnsi" w:eastAsiaTheme="minorEastAsia" w:hAnsiTheme="minorHAnsi"/>
              <w:noProof/>
              <w:sz w:val="22"/>
              <w:lang w:eastAsia="es-ES"/>
            </w:rPr>
          </w:pPr>
          <w:hyperlink w:anchor="_Toc11279478" w:history="1">
            <w:r w:rsidRPr="007E5E42">
              <w:rPr>
                <w:rStyle w:val="Hipervnculo"/>
                <w:noProof/>
              </w:rPr>
              <w:t>G. Conclusiones y líneas de trabajo futuras</w:t>
            </w:r>
            <w:r>
              <w:rPr>
                <w:noProof/>
                <w:webHidden/>
              </w:rPr>
              <w:tab/>
            </w:r>
            <w:r>
              <w:rPr>
                <w:noProof/>
                <w:webHidden/>
              </w:rPr>
              <w:fldChar w:fldCharType="begin"/>
            </w:r>
            <w:r>
              <w:rPr>
                <w:noProof/>
                <w:webHidden/>
              </w:rPr>
              <w:instrText xml:space="preserve"> PAGEREF _Toc11279478 \h </w:instrText>
            </w:r>
            <w:r>
              <w:rPr>
                <w:noProof/>
                <w:webHidden/>
              </w:rPr>
            </w:r>
            <w:r>
              <w:rPr>
                <w:noProof/>
                <w:webHidden/>
              </w:rPr>
              <w:fldChar w:fldCharType="separate"/>
            </w:r>
            <w:r>
              <w:rPr>
                <w:noProof/>
                <w:webHidden/>
              </w:rPr>
              <w:t>31</w:t>
            </w:r>
            <w:r>
              <w:rPr>
                <w:noProof/>
                <w:webHidden/>
              </w:rPr>
              <w:fldChar w:fldCharType="end"/>
            </w:r>
          </w:hyperlink>
        </w:p>
        <w:p w14:paraId="1F46CF1D" w14:textId="7A09A713"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79" w:history="1">
            <w:r w:rsidRPr="007E5E42">
              <w:rPr>
                <w:rStyle w:val="Hipervnculo"/>
                <w:noProof/>
              </w:rPr>
              <w:t>7.1.</w:t>
            </w:r>
            <w:r>
              <w:rPr>
                <w:rFonts w:asciiTheme="minorHAnsi" w:eastAsiaTheme="minorEastAsia" w:hAnsiTheme="minorHAnsi"/>
                <w:noProof/>
                <w:sz w:val="22"/>
                <w:lang w:eastAsia="es-ES"/>
              </w:rPr>
              <w:tab/>
            </w:r>
            <w:r w:rsidRPr="007E5E42">
              <w:rPr>
                <w:rStyle w:val="Hipervnculo"/>
                <w:noProof/>
              </w:rPr>
              <w:t>Conclusiones</w:t>
            </w:r>
            <w:r>
              <w:rPr>
                <w:noProof/>
                <w:webHidden/>
              </w:rPr>
              <w:tab/>
            </w:r>
            <w:r>
              <w:rPr>
                <w:noProof/>
                <w:webHidden/>
              </w:rPr>
              <w:fldChar w:fldCharType="begin"/>
            </w:r>
            <w:r>
              <w:rPr>
                <w:noProof/>
                <w:webHidden/>
              </w:rPr>
              <w:instrText xml:space="preserve"> PAGEREF _Toc11279479 \h </w:instrText>
            </w:r>
            <w:r>
              <w:rPr>
                <w:noProof/>
                <w:webHidden/>
              </w:rPr>
            </w:r>
            <w:r>
              <w:rPr>
                <w:noProof/>
                <w:webHidden/>
              </w:rPr>
              <w:fldChar w:fldCharType="separate"/>
            </w:r>
            <w:r>
              <w:rPr>
                <w:noProof/>
                <w:webHidden/>
              </w:rPr>
              <w:t>31</w:t>
            </w:r>
            <w:r>
              <w:rPr>
                <w:noProof/>
                <w:webHidden/>
              </w:rPr>
              <w:fldChar w:fldCharType="end"/>
            </w:r>
          </w:hyperlink>
        </w:p>
        <w:p w14:paraId="7A8451E4" w14:textId="10EEE2F9" w:rsidR="00813AA6" w:rsidRDefault="00813AA6">
          <w:pPr>
            <w:pStyle w:val="TDC2"/>
            <w:tabs>
              <w:tab w:val="left" w:pos="1320"/>
              <w:tab w:val="right" w:leader="dot" w:pos="8210"/>
            </w:tabs>
            <w:rPr>
              <w:rFonts w:asciiTheme="minorHAnsi" w:eastAsiaTheme="minorEastAsia" w:hAnsiTheme="minorHAnsi"/>
              <w:noProof/>
              <w:sz w:val="22"/>
              <w:lang w:eastAsia="es-ES"/>
            </w:rPr>
          </w:pPr>
          <w:hyperlink w:anchor="_Toc11279480" w:history="1">
            <w:r w:rsidRPr="007E5E42">
              <w:rPr>
                <w:rStyle w:val="Hipervnculo"/>
                <w:noProof/>
              </w:rPr>
              <w:t>7.2.</w:t>
            </w:r>
            <w:r>
              <w:rPr>
                <w:rFonts w:asciiTheme="minorHAnsi" w:eastAsiaTheme="minorEastAsia" w:hAnsiTheme="minorHAnsi"/>
                <w:noProof/>
                <w:sz w:val="22"/>
                <w:lang w:eastAsia="es-ES"/>
              </w:rPr>
              <w:tab/>
            </w:r>
            <w:r w:rsidRPr="007E5E42">
              <w:rPr>
                <w:rStyle w:val="Hipervnculo"/>
                <w:noProof/>
              </w:rPr>
              <w:t>Líneas de trabajo futuras</w:t>
            </w:r>
            <w:r>
              <w:rPr>
                <w:noProof/>
                <w:webHidden/>
              </w:rPr>
              <w:tab/>
            </w:r>
            <w:r>
              <w:rPr>
                <w:noProof/>
                <w:webHidden/>
              </w:rPr>
              <w:fldChar w:fldCharType="begin"/>
            </w:r>
            <w:r>
              <w:rPr>
                <w:noProof/>
                <w:webHidden/>
              </w:rPr>
              <w:instrText xml:space="preserve"> PAGEREF _Toc11279480 \h </w:instrText>
            </w:r>
            <w:r>
              <w:rPr>
                <w:noProof/>
                <w:webHidden/>
              </w:rPr>
            </w:r>
            <w:r>
              <w:rPr>
                <w:noProof/>
                <w:webHidden/>
              </w:rPr>
              <w:fldChar w:fldCharType="separate"/>
            </w:r>
            <w:r>
              <w:rPr>
                <w:noProof/>
                <w:webHidden/>
              </w:rPr>
              <w:t>31</w:t>
            </w:r>
            <w:r>
              <w:rPr>
                <w:noProof/>
                <w:webHidden/>
              </w:rPr>
              <w:fldChar w:fldCharType="end"/>
            </w:r>
          </w:hyperlink>
        </w:p>
        <w:p w14:paraId="4146872C" w14:textId="6A0B4DC4" w:rsidR="00813AA6" w:rsidRDefault="00813AA6">
          <w:pPr>
            <w:pStyle w:val="TDC1"/>
            <w:tabs>
              <w:tab w:val="right" w:leader="dot" w:pos="8210"/>
            </w:tabs>
            <w:rPr>
              <w:rFonts w:asciiTheme="minorHAnsi" w:eastAsiaTheme="minorEastAsia" w:hAnsiTheme="minorHAnsi"/>
              <w:noProof/>
              <w:sz w:val="22"/>
              <w:lang w:eastAsia="es-ES"/>
            </w:rPr>
          </w:pPr>
          <w:hyperlink w:anchor="_Toc11279481" w:history="1">
            <w:r w:rsidRPr="007E5E42">
              <w:rPr>
                <w:rStyle w:val="Hipervnculo"/>
                <w:noProof/>
              </w:rPr>
              <w:t>Bibliografía</w:t>
            </w:r>
            <w:r>
              <w:rPr>
                <w:noProof/>
                <w:webHidden/>
              </w:rPr>
              <w:tab/>
            </w:r>
            <w:r>
              <w:rPr>
                <w:noProof/>
                <w:webHidden/>
              </w:rPr>
              <w:fldChar w:fldCharType="begin"/>
            </w:r>
            <w:r>
              <w:rPr>
                <w:noProof/>
                <w:webHidden/>
              </w:rPr>
              <w:instrText xml:space="preserve"> PAGEREF _Toc11279481 \h </w:instrText>
            </w:r>
            <w:r>
              <w:rPr>
                <w:noProof/>
                <w:webHidden/>
              </w:rPr>
            </w:r>
            <w:r>
              <w:rPr>
                <w:noProof/>
                <w:webHidden/>
              </w:rPr>
              <w:fldChar w:fldCharType="separate"/>
            </w:r>
            <w:r>
              <w:rPr>
                <w:noProof/>
                <w:webHidden/>
              </w:rPr>
              <w:t>34</w:t>
            </w:r>
            <w:r>
              <w:rPr>
                <w:noProof/>
                <w:webHidden/>
              </w:rPr>
              <w:fldChar w:fldCharType="end"/>
            </w:r>
          </w:hyperlink>
        </w:p>
        <w:p w14:paraId="41EC8159" w14:textId="2DB35FE0" w:rsidR="00CE2EB9" w:rsidRDefault="00CE2EB9" w:rsidP="00813AA6">
          <w:r>
            <w:rPr>
              <w:b/>
              <w:bCs/>
            </w:rPr>
            <w:fldChar w:fldCharType="end"/>
          </w:r>
        </w:p>
      </w:sdtContent>
    </w:sdt>
    <w:p w14:paraId="292B0142" w14:textId="77777777" w:rsidR="00CE2EB9" w:rsidRDefault="00CE2EB9" w:rsidP="00CE2EB9">
      <w:pPr>
        <w:spacing w:after="160"/>
        <w:ind w:firstLine="0"/>
        <w:jc w:val="left"/>
        <w:rPr>
          <w:rFonts w:eastAsiaTheme="majorEastAsia" w:cstheme="majorBidi"/>
          <w:b/>
          <w:smallCaps/>
          <w:sz w:val="48"/>
          <w:szCs w:val="32"/>
        </w:rPr>
      </w:pPr>
      <w:r>
        <w:br w:type="page"/>
      </w:r>
    </w:p>
    <w:p w14:paraId="71DC1737" w14:textId="77777777" w:rsidR="00CE2EB9" w:rsidRDefault="00CE2EB9" w:rsidP="00CE2EB9">
      <w:pPr>
        <w:pStyle w:val="Ttulo1"/>
      </w:pPr>
      <w:bookmarkStart w:id="2" w:name="_Toc11279430"/>
      <w:r>
        <w:lastRenderedPageBreak/>
        <w:t>Índice de figuras</w:t>
      </w:r>
      <w:bookmarkEnd w:id="2"/>
    </w:p>
    <w:p w14:paraId="23739BCF" w14:textId="77777777" w:rsidR="00CE2EB9" w:rsidRDefault="00CE2EB9" w:rsidP="00CE2EB9"/>
    <w:p w14:paraId="6A55FCDB" w14:textId="093A6948" w:rsidR="00813AA6" w:rsidRDefault="00813AA6">
      <w:pPr>
        <w:pStyle w:val="Tabladeilustraciones"/>
        <w:tabs>
          <w:tab w:val="right" w:leader="dot" w:pos="8210"/>
        </w:tabs>
        <w:rPr>
          <w:rFonts w:asciiTheme="minorHAnsi" w:eastAsiaTheme="minorEastAsia" w:hAnsiTheme="minorHAnsi"/>
          <w:noProof/>
          <w:sz w:val="22"/>
          <w:lang w:eastAsia="es-ES"/>
        </w:rPr>
      </w:pPr>
      <w:r>
        <w:fldChar w:fldCharType="begin"/>
      </w:r>
      <w:r>
        <w:instrText xml:space="preserve"> TOC \h \z \c "Figura C" </w:instrText>
      </w:r>
      <w:r>
        <w:fldChar w:fldCharType="separate"/>
      </w:r>
      <w:hyperlink w:anchor="_Toc11279482" w:history="1">
        <w:r w:rsidRPr="003D65B8">
          <w:rPr>
            <w:rStyle w:val="Hipervnculo"/>
            <w:noProof/>
          </w:rPr>
          <w:t>Figura C 1 Ejemplo de red compleja(7)</w:t>
        </w:r>
        <w:r>
          <w:rPr>
            <w:noProof/>
            <w:webHidden/>
          </w:rPr>
          <w:tab/>
        </w:r>
        <w:r>
          <w:rPr>
            <w:noProof/>
            <w:webHidden/>
          </w:rPr>
          <w:fldChar w:fldCharType="begin"/>
        </w:r>
        <w:r>
          <w:rPr>
            <w:noProof/>
            <w:webHidden/>
          </w:rPr>
          <w:instrText xml:space="preserve"> PAGEREF _Toc11279482 \h </w:instrText>
        </w:r>
        <w:r>
          <w:rPr>
            <w:noProof/>
            <w:webHidden/>
          </w:rPr>
        </w:r>
        <w:r>
          <w:rPr>
            <w:noProof/>
            <w:webHidden/>
          </w:rPr>
          <w:fldChar w:fldCharType="separate"/>
        </w:r>
        <w:r>
          <w:rPr>
            <w:noProof/>
            <w:webHidden/>
          </w:rPr>
          <w:t>9</w:t>
        </w:r>
        <w:r>
          <w:rPr>
            <w:noProof/>
            <w:webHidden/>
          </w:rPr>
          <w:fldChar w:fldCharType="end"/>
        </w:r>
      </w:hyperlink>
    </w:p>
    <w:p w14:paraId="7FD25DFB" w14:textId="3E9EE9B7" w:rsidR="00813AA6" w:rsidRDefault="00813AA6">
      <w:pPr>
        <w:pStyle w:val="Tabladeilustraciones"/>
        <w:tabs>
          <w:tab w:val="right" w:leader="dot" w:pos="8210"/>
        </w:tabs>
        <w:rPr>
          <w:rFonts w:asciiTheme="minorHAnsi" w:eastAsiaTheme="minorEastAsia" w:hAnsiTheme="minorHAnsi"/>
          <w:noProof/>
          <w:sz w:val="22"/>
          <w:lang w:eastAsia="es-ES"/>
        </w:rPr>
      </w:pPr>
      <w:hyperlink w:anchor="_Toc11279483" w:history="1">
        <w:r w:rsidRPr="003D65B8">
          <w:rPr>
            <w:rStyle w:val="Hipervnculo"/>
            <w:noProof/>
          </w:rPr>
          <w:t>Figura C 2 Fórmula del grado</w:t>
        </w:r>
        <w:r>
          <w:rPr>
            <w:noProof/>
            <w:webHidden/>
          </w:rPr>
          <w:tab/>
        </w:r>
        <w:r>
          <w:rPr>
            <w:noProof/>
            <w:webHidden/>
          </w:rPr>
          <w:fldChar w:fldCharType="begin"/>
        </w:r>
        <w:r>
          <w:rPr>
            <w:noProof/>
            <w:webHidden/>
          </w:rPr>
          <w:instrText xml:space="preserve"> PAGEREF _Toc11279483 \h </w:instrText>
        </w:r>
        <w:r>
          <w:rPr>
            <w:noProof/>
            <w:webHidden/>
          </w:rPr>
        </w:r>
        <w:r>
          <w:rPr>
            <w:noProof/>
            <w:webHidden/>
          </w:rPr>
          <w:fldChar w:fldCharType="separate"/>
        </w:r>
        <w:r>
          <w:rPr>
            <w:noProof/>
            <w:webHidden/>
          </w:rPr>
          <w:t>9</w:t>
        </w:r>
        <w:r>
          <w:rPr>
            <w:noProof/>
            <w:webHidden/>
          </w:rPr>
          <w:fldChar w:fldCharType="end"/>
        </w:r>
      </w:hyperlink>
    </w:p>
    <w:p w14:paraId="446C7320" w14:textId="27E34AB0" w:rsidR="00813AA6" w:rsidRDefault="00813AA6">
      <w:pPr>
        <w:pStyle w:val="Tabladeilustraciones"/>
        <w:tabs>
          <w:tab w:val="right" w:leader="dot" w:pos="8210"/>
        </w:tabs>
        <w:rPr>
          <w:rFonts w:asciiTheme="minorHAnsi" w:eastAsiaTheme="minorEastAsia" w:hAnsiTheme="minorHAnsi"/>
          <w:noProof/>
          <w:sz w:val="22"/>
          <w:lang w:eastAsia="es-ES"/>
        </w:rPr>
      </w:pPr>
      <w:hyperlink w:anchor="_Toc11279484" w:history="1">
        <w:r w:rsidRPr="003D65B8">
          <w:rPr>
            <w:rStyle w:val="Hipervnculo"/>
            <w:noProof/>
          </w:rPr>
          <w:t>Figura C 3 Fórmula distribución grado</w:t>
        </w:r>
        <w:r>
          <w:rPr>
            <w:noProof/>
            <w:webHidden/>
          </w:rPr>
          <w:tab/>
        </w:r>
        <w:r>
          <w:rPr>
            <w:noProof/>
            <w:webHidden/>
          </w:rPr>
          <w:fldChar w:fldCharType="begin"/>
        </w:r>
        <w:r>
          <w:rPr>
            <w:noProof/>
            <w:webHidden/>
          </w:rPr>
          <w:instrText xml:space="preserve"> PAGEREF _Toc11279484 \h </w:instrText>
        </w:r>
        <w:r>
          <w:rPr>
            <w:noProof/>
            <w:webHidden/>
          </w:rPr>
        </w:r>
        <w:r>
          <w:rPr>
            <w:noProof/>
            <w:webHidden/>
          </w:rPr>
          <w:fldChar w:fldCharType="separate"/>
        </w:r>
        <w:r>
          <w:rPr>
            <w:noProof/>
            <w:webHidden/>
          </w:rPr>
          <w:t>10</w:t>
        </w:r>
        <w:r>
          <w:rPr>
            <w:noProof/>
            <w:webHidden/>
          </w:rPr>
          <w:fldChar w:fldCharType="end"/>
        </w:r>
      </w:hyperlink>
    </w:p>
    <w:p w14:paraId="0F895FBB" w14:textId="19CBB233" w:rsidR="00813AA6" w:rsidRDefault="00813AA6">
      <w:pPr>
        <w:pStyle w:val="Tabladeilustraciones"/>
        <w:tabs>
          <w:tab w:val="right" w:leader="dot" w:pos="8210"/>
        </w:tabs>
        <w:rPr>
          <w:rFonts w:asciiTheme="minorHAnsi" w:eastAsiaTheme="minorEastAsia" w:hAnsiTheme="minorHAnsi"/>
          <w:noProof/>
          <w:sz w:val="22"/>
          <w:lang w:eastAsia="es-ES"/>
        </w:rPr>
      </w:pPr>
      <w:hyperlink w:anchor="_Toc11279485" w:history="1">
        <w:r w:rsidRPr="003D65B8">
          <w:rPr>
            <w:rStyle w:val="Hipervnculo"/>
            <w:noProof/>
          </w:rPr>
          <w:t>Figura C 4 Fórmula Clustering Local</w:t>
        </w:r>
        <w:r>
          <w:rPr>
            <w:noProof/>
            <w:webHidden/>
          </w:rPr>
          <w:tab/>
        </w:r>
        <w:r>
          <w:rPr>
            <w:noProof/>
            <w:webHidden/>
          </w:rPr>
          <w:fldChar w:fldCharType="begin"/>
        </w:r>
        <w:r>
          <w:rPr>
            <w:noProof/>
            <w:webHidden/>
          </w:rPr>
          <w:instrText xml:space="preserve"> PAGEREF _Toc11279485 \h </w:instrText>
        </w:r>
        <w:r>
          <w:rPr>
            <w:noProof/>
            <w:webHidden/>
          </w:rPr>
        </w:r>
        <w:r>
          <w:rPr>
            <w:noProof/>
            <w:webHidden/>
          </w:rPr>
          <w:fldChar w:fldCharType="separate"/>
        </w:r>
        <w:r>
          <w:rPr>
            <w:noProof/>
            <w:webHidden/>
          </w:rPr>
          <w:t>11</w:t>
        </w:r>
        <w:r>
          <w:rPr>
            <w:noProof/>
            <w:webHidden/>
          </w:rPr>
          <w:fldChar w:fldCharType="end"/>
        </w:r>
      </w:hyperlink>
    </w:p>
    <w:p w14:paraId="242A38E4" w14:textId="3A8CC25B" w:rsidR="00813AA6" w:rsidRDefault="00813AA6">
      <w:pPr>
        <w:pStyle w:val="Tabladeilustraciones"/>
        <w:tabs>
          <w:tab w:val="right" w:leader="dot" w:pos="8210"/>
        </w:tabs>
        <w:rPr>
          <w:rFonts w:asciiTheme="minorHAnsi" w:eastAsiaTheme="minorEastAsia" w:hAnsiTheme="minorHAnsi"/>
          <w:noProof/>
          <w:sz w:val="22"/>
          <w:lang w:eastAsia="es-ES"/>
        </w:rPr>
      </w:pPr>
      <w:hyperlink w:anchor="_Toc11279486" w:history="1">
        <w:r w:rsidRPr="003D65B8">
          <w:rPr>
            <w:rStyle w:val="Hipervnculo"/>
            <w:noProof/>
          </w:rPr>
          <w:t>Figura C 5 Fórmula Cluestering Local Medio</w:t>
        </w:r>
        <w:r>
          <w:rPr>
            <w:noProof/>
            <w:webHidden/>
          </w:rPr>
          <w:tab/>
        </w:r>
        <w:r>
          <w:rPr>
            <w:noProof/>
            <w:webHidden/>
          </w:rPr>
          <w:fldChar w:fldCharType="begin"/>
        </w:r>
        <w:r>
          <w:rPr>
            <w:noProof/>
            <w:webHidden/>
          </w:rPr>
          <w:instrText xml:space="preserve"> PAGEREF _Toc11279486 \h </w:instrText>
        </w:r>
        <w:r>
          <w:rPr>
            <w:noProof/>
            <w:webHidden/>
          </w:rPr>
        </w:r>
        <w:r>
          <w:rPr>
            <w:noProof/>
            <w:webHidden/>
          </w:rPr>
          <w:fldChar w:fldCharType="separate"/>
        </w:r>
        <w:r>
          <w:rPr>
            <w:noProof/>
            <w:webHidden/>
          </w:rPr>
          <w:t>11</w:t>
        </w:r>
        <w:r>
          <w:rPr>
            <w:noProof/>
            <w:webHidden/>
          </w:rPr>
          <w:fldChar w:fldCharType="end"/>
        </w:r>
      </w:hyperlink>
    </w:p>
    <w:p w14:paraId="02D53FE6" w14:textId="12FD80BD" w:rsidR="00813AA6" w:rsidRDefault="00813AA6">
      <w:pPr>
        <w:pStyle w:val="Tabladeilustraciones"/>
        <w:tabs>
          <w:tab w:val="right" w:leader="dot" w:pos="8210"/>
        </w:tabs>
        <w:rPr>
          <w:rFonts w:asciiTheme="minorHAnsi" w:eastAsiaTheme="minorEastAsia" w:hAnsiTheme="minorHAnsi"/>
          <w:noProof/>
          <w:sz w:val="22"/>
          <w:lang w:eastAsia="es-ES"/>
        </w:rPr>
      </w:pPr>
      <w:hyperlink w:anchor="_Toc11279487" w:history="1">
        <w:r w:rsidRPr="003D65B8">
          <w:rPr>
            <w:rStyle w:val="Hipervnculo"/>
            <w:noProof/>
          </w:rPr>
          <w:t>Figura C 6 Fórmula Transitividad</w:t>
        </w:r>
        <w:r>
          <w:rPr>
            <w:noProof/>
            <w:webHidden/>
          </w:rPr>
          <w:tab/>
        </w:r>
        <w:r>
          <w:rPr>
            <w:noProof/>
            <w:webHidden/>
          </w:rPr>
          <w:fldChar w:fldCharType="begin"/>
        </w:r>
        <w:r>
          <w:rPr>
            <w:noProof/>
            <w:webHidden/>
          </w:rPr>
          <w:instrText xml:space="preserve"> PAGEREF _Toc11279487 \h </w:instrText>
        </w:r>
        <w:r>
          <w:rPr>
            <w:noProof/>
            <w:webHidden/>
          </w:rPr>
        </w:r>
        <w:r>
          <w:rPr>
            <w:noProof/>
            <w:webHidden/>
          </w:rPr>
          <w:fldChar w:fldCharType="separate"/>
        </w:r>
        <w:r>
          <w:rPr>
            <w:noProof/>
            <w:webHidden/>
          </w:rPr>
          <w:t>11</w:t>
        </w:r>
        <w:r>
          <w:rPr>
            <w:noProof/>
            <w:webHidden/>
          </w:rPr>
          <w:fldChar w:fldCharType="end"/>
        </w:r>
      </w:hyperlink>
    </w:p>
    <w:p w14:paraId="4A010F74" w14:textId="0DD5B969" w:rsidR="00813AA6" w:rsidRDefault="00813AA6">
      <w:pPr>
        <w:pStyle w:val="Tabladeilustraciones"/>
        <w:tabs>
          <w:tab w:val="right" w:leader="dot" w:pos="8210"/>
        </w:tabs>
        <w:rPr>
          <w:rFonts w:asciiTheme="minorHAnsi" w:eastAsiaTheme="minorEastAsia" w:hAnsiTheme="minorHAnsi"/>
          <w:noProof/>
          <w:sz w:val="22"/>
          <w:lang w:eastAsia="es-ES"/>
        </w:rPr>
      </w:pPr>
      <w:hyperlink w:anchor="_Toc11279488" w:history="1">
        <w:r w:rsidRPr="003D65B8">
          <w:rPr>
            <w:rStyle w:val="Hipervnculo"/>
            <w:noProof/>
          </w:rPr>
          <w:t>Figura C 7Fórmula Centralidad Cercanía</w:t>
        </w:r>
        <w:r>
          <w:rPr>
            <w:noProof/>
            <w:webHidden/>
          </w:rPr>
          <w:tab/>
        </w:r>
        <w:r>
          <w:rPr>
            <w:noProof/>
            <w:webHidden/>
          </w:rPr>
          <w:fldChar w:fldCharType="begin"/>
        </w:r>
        <w:r>
          <w:rPr>
            <w:noProof/>
            <w:webHidden/>
          </w:rPr>
          <w:instrText xml:space="preserve"> PAGEREF _Toc11279488 \h </w:instrText>
        </w:r>
        <w:r>
          <w:rPr>
            <w:noProof/>
            <w:webHidden/>
          </w:rPr>
        </w:r>
        <w:r>
          <w:rPr>
            <w:noProof/>
            <w:webHidden/>
          </w:rPr>
          <w:fldChar w:fldCharType="separate"/>
        </w:r>
        <w:r>
          <w:rPr>
            <w:noProof/>
            <w:webHidden/>
          </w:rPr>
          <w:t>12</w:t>
        </w:r>
        <w:r>
          <w:rPr>
            <w:noProof/>
            <w:webHidden/>
          </w:rPr>
          <w:fldChar w:fldCharType="end"/>
        </w:r>
      </w:hyperlink>
    </w:p>
    <w:p w14:paraId="25BAB820" w14:textId="5A1A4352" w:rsidR="00813AA6" w:rsidRDefault="00813AA6">
      <w:pPr>
        <w:pStyle w:val="Tabladeilustraciones"/>
        <w:tabs>
          <w:tab w:val="right" w:leader="dot" w:pos="8210"/>
        </w:tabs>
        <w:rPr>
          <w:rFonts w:asciiTheme="minorHAnsi" w:eastAsiaTheme="minorEastAsia" w:hAnsiTheme="minorHAnsi"/>
          <w:noProof/>
          <w:sz w:val="22"/>
          <w:lang w:eastAsia="es-ES"/>
        </w:rPr>
      </w:pPr>
      <w:hyperlink w:anchor="_Toc11279489" w:history="1">
        <w:r w:rsidRPr="003D65B8">
          <w:rPr>
            <w:rStyle w:val="Hipervnculo"/>
            <w:noProof/>
          </w:rPr>
          <w:t>Figura C 8 Fórmula Centralidad Intermediación</w:t>
        </w:r>
        <w:r>
          <w:rPr>
            <w:noProof/>
            <w:webHidden/>
          </w:rPr>
          <w:tab/>
        </w:r>
        <w:r>
          <w:rPr>
            <w:noProof/>
            <w:webHidden/>
          </w:rPr>
          <w:fldChar w:fldCharType="begin"/>
        </w:r>
        <w:r>
          <w:rPr>
            <w:noProof/>
            <w:webHidden/>
          </w:rPr>
          <w:instrText xml:space="preserve"> PAGEREF _Toc11279489 \h </w:instrText>
        </w:r>
        <w:r>
          <w:rPr>
            <w:noProof/>
            <w:webHidden/>
          </w:rPr>
        </w:r>
        <w:r>
          <w:rPr>
            <w:noProof/>
            <w:webHidden/>
          </w:rPr>
          <w:fldChar w:fldCharType="separate"/>
        </w:r>
        <w:r>
          <w:rPr>
            <w:noProof/>
            <w:webHidden/>
          </w:rPr>
          <w:t>12</w:t>
        </w:r>
        <w:r>
          <w:rPr>
            <w:noProof/>
            <w:webHidden/>
          </w:rPr>
          <w:fldChar w:fldCharType="end"/>
        </w:r>
      </w:hyperlink>
    </w:p>
    <w:p w14:paraId="07366C16" w14:textId="0DDB7DA9" w:rsidR="00813AA6" w:rsidRDefault="00813AA6">
      <w:pPr>
        <w:pStyle w:val="Tabladeilustraciones"/>
        <w:tabs>
          <w:tab w:val="right" w:leader="dot" w:pos="8210"/>
        </w:tabs>
        <w:rPr>
          <w:rFonts w:asciiTheme="minorHAnsi" w:eastAsiaTheme="minorEastAsia" w:hAnsiTheme="minorHAnsi"/>
          <w:noProof/>
          <w:sz w:val="22"/>
          <w:lang w:eastAsia="es-ES"/>
        </w:rPr>
      </w:pPr>
      <w:hyperlink w:anchor="_Toc11279490" w:history="1">
        <w:r w:rsidRPr="003D65B8">
          <w:rPr>
            <w:rStyle w:val="Hipervnculo"/>
            <w:noProof/>
          </w:rPr>
          <w:t>Figura C 9 Fórmula Modularidad</w:t>
        </w:r>
        <w:r>
          <w:rPr>
            <w:noProof/>
            <w:webHidden/>
          </w:rPr>
          <w:tab/>
        </w:r>
        <w:r>
          <w:rPr>
            <w:noProof/>
            <w:webHidden/>
          </w:rPr>
          <w:fldChar w:fldCharType="begin"/>
        </w:r>
        <w:r>
          <w:rPr>
            <w:noProof/>
            <w:webHidden/>
          </w:rPr>
          <w:instrText xml:space="preserve"> PAGEREF _Toc11279490 \h </w:instrText>
        </w:r>
        <w:r>
          <w:rPr>
            <w:noProof/>
            <w:webHidden/>
          </w:rPr>
        </w:r>
        <w:r>
          <w:rPr>
            <w:noProof/>
            <w:webHidden/>
          </w:rPr>
          <w:fldChar w:fldCharType="separate"/>
        </w:r>
        <w:r>
          <w:rPr>
            <w:noProof/>
            <w:webHidden/>
          </w:rPr>
          <w:t>14</w:t>
        </w:r>
        <w:r>
          <w:rPr>
            <w:noProof/>
            <w:webHidden/>
          </w:rPr>
          <w:fldChar w:fldCharType="end"/>
        </w:r>
      </w:hyperlink>
    </w:p>
    <w:p w14:paraId="4DDD2DE8" w14:textId="5234D6E5" w:rsidR="00813AA6" w:rsidRDefault="00813AA6">
      <w:pPr>
        <w:pStyle w:val="Tabladeilustraciones"/>
        <w:tabs>
          <w:tab w:val="right" w:leader="dot" w:pos="8210"/>
        </w:tabs>
        <w:rPr>
          <w:rFonts w:asciiTheme="minorHAnsi" w:eastAsiaTheme="minorEastAsia" w:hAnsiTheme="minorHAnsi"/>
          <w:noProof/>
          <w:sz w:val="22"/>
          <w:lang w:eastAsia="es-ES"/>
        </w:rPr>
      </w:pPr>
      <w:hyperlink w:anchor="_Toc11279491" w:history="1">
        <w:r w:rsidRPr="003D65B8">
          <w:rPr>
            <w:rStyle w:val="Hipervnculo"/>
            <w:noProof/>
          </w:rPr>
          <w:t>Figura C 10 Fórmula Grado Comunidad</w:t>
        </w:r>
        <w:r>
          <w:rPr>
            <w:noProof/>
            <w:webHidden/>
          </w:rPr>
          <w:tab/>
        </w:r>
        <w:r>
          <w:rPr>
            <w:noProof/>
            <w:webHidden/>
          </w:rPr>
          <w:fldChar w:fldCharType="begin"/>
        </w:r>
        <w:r>
          <w:rPr>
            <w:noProof/>
            <w:webHidden/>
          </w:rPr>
          <w:instrText xml:space="preserve"> PAGEREF _Toc11279491 \h </w:instrText>
        </w:r>
        <w:r>
          <w:rPr>
            <w:noProof/>
            <w:webHidden/>
          </w:rPr>
        </w:r>
        <w:r>
          <w:rPr>
            <w:noProof/>
            <w:webHidden/>
          </w:rPr>
          <w:fldChar w:fldCharType="separate"/>
        </w:r>
        <w:r>
          <w:rPr>
            <w:noProof/>
            <w:webHidden/>
          </w:rPr>
          <w:t>14</w:t>
        </w:r>
        <w:r>
          <w:rPr>
            <w:noProof/>
            <w:webHidden/>
          </w:rPr>
          <w:fldChar w:fldCharType="end"/>
        </w:r>
      </w:hyperlink>
    </w:p>
    <w:p w14:paraId="3936F3AD" w14:textId="43CA492A" w:rsidR="00813AA6" w:rsidRDefault="00813AA6">
      <w:pPr>
        <w:pStyle w:val="Tabladeilustraciones"/>
        <w:tabs>
          <w:tab w:val="right" w:leader="dot" w:pos="8210"/>
        </w:tabs>
        <w:rPr>
          <w:rFonts w:asciiTheme="minorHAnsi" w:eastAsiaTheme="minorEastAsia" w:hAnsiTheme="minorHAnsi"/>
          <w:noProof/>
          <w:sz w:val="22"/>
          <w:lang w:eastAsia="es-ES"/>
        </w:rPr>
      </w:pPr>
      <w:hyperlink w:anchor="_Toc11279492" w:history="1">
        <w:r w:rsidRPr="003D65B8">
          <w:rPr>
            <w:rStyle w:val="Hipervnculo"/>
            <w:noProof/>
          </w:rPr>
          <w:t>Figura C 11 Fórmula Coeficiente Participacion</w:t>
        </w:r>
        <w:r>
          <w:rPr>
            <w:noProof/>
            <w:webHidden/>
          </w:rPr>
          <w:tab/>
        </w:r>
        <w:r>
          <w:rPr>
            <w:noProof/>
            <w:webHidden/>
          </w:rPr>
          <w:fldChar w:fldCharType="begin"/>
        </w:r>
        <w:r>
          <w:rPr>
            <w:noProof/>
            <w:webHidden/>
          </w:rPr>
          <w:instrText xml:space="preserve"> PAGEREF _Toc11279492 \h </w:instrText>
        </w:r>
        <w:r>
          <w:rPr>
            <w:noProof/>
            <w:webHidden/>
          </w:rPr>
        </w:r>
        <w:r>
          <w:rPr>
            <w:noProof/>
            <w:webHidden/>
          </w:rPr>
          <w:fldChar w:fldCharType="separate"/>
        </w:r>
        <w:r>
          <w:rPr>
            <w:noProof/>
            <w:webHidden/>
          </w:rPr>
          <w:t>15</w:t>
        </w:r>
        <w:r>
          <w:rPr>
            <w:noProof/>
            <w:webHidden/>
          </w:rPr>
          <w:fldChar w:fldCharType="end"/>
        </w:r>
      </w:hyperlink>
    </w:p>
    <w:p w14:paraId="6F5D517A" w14:textId="0A84FF31" w:rsidR="00CE2EB9" w:rsidRDefault="00813AA6" w:rsidP="00CE2EB9">
      <w:r>
        <w:fldChar w:fldCharType="end"/>
      </w:r>
    </w:p>
    <w:p w14:paraId="47132E68" w14:textId="1CC97F25" w:rsidR="00813AA6" w:rsidRDefault="00813AA6">
      <w:pPr>
        <w:pStyle w:val="Tabladeilustraciones"/>
        <w:tabs>
          <w:tab w:val="right" w:leader="dot" w:pos="8210"/>
        </w:tabs>
        <w:rPr>
          <w:rFonts w:asciiTheme="minorHAnsi" w:eastAsiaTheme="minorEastAsia" w:hAnsiTheme="minorHAnsi"/>
          <w:noProof/>
          <w:sz w:val="22"/>
          <w:lang w:eastAsia="es-ES"/>
        </w:rPr>
      </w:pPr>
      <w:r>
        <w:fldChar w:fldCharType="begin"/>
      </w:r>
      <w:r>
        <w:instrText xml:space="preserve"> TOC \h \z \c "Figura E" </w:instrText>
      </w:r>
      <w:r>
        <w:fldChar w:fldCharType="separate"/>
      </w:r>
      <w:hyperlink w:anchor="_Toc11279493" w:history="1">
        <w:r w:rsidRPr="009415B3">
          <w:rPr>
            <w:rStyle w:val="Hipervnculo"/>
            <w:noProof/>
          </w:rPr>
          <w:t>Figura E 1 Esquema Arquitectura MVC</w:t>
        </w:r>
        <w:r>
          <w:rPr>
            <w:noProof/>
            <w:webHidden/>
          </w:rPr>
          <w:tab/>
        </w:r>
        <w:r>
          <w:rPr>
            <w:noProof/>
            <w:webHidden/>
          </w:rPr>
          <w:fldChar w:fldCharType="begin"/>
        </w:r>
        <w:r>
          <w:rPr>
            <w:noProof/>
            <w:webHidden/>
          </w:rPr>
          <w:instrText xml:space="preserve"> PAGEREF _Toc11279493 \h </w:instrText>
        </w:r>
        <w:r>
          <w:rPr>
            <w:noProof/>
            <w:webHidden/>
          </w:rPr>
        </w:r>
        <w:r>
          <w:rPr>
            <w:noProof/>
            <w:webHidden/>
          </w:rPr>
          <w:fldChar w:fldCharType="separate"/>
        </w:r>
        <w:r>
          <w:rPr>
            <w:noProof/>
            <w:webHidden/>
          </w:rPr>
          <w:t>26</w:t>
        </w:r>
        <w:r>
          <w:rPr>
            <w:noProof/>
            <w:webHidden/>
          </w:rPr>
          <w:fldChar w:fldCharType="end"/>
        </w:r>
      </w:hyperlink>
    </w:p>
    <w:p w14:paraId="56F47F58" w14:textId="260F1CB5" w:rsidR="006C07E4" w:rsidRDefault="00813AA6" w:rsidP="00813AA6">
      <w:r>
        <w:fldChar w:fldCharType="end"/>
      </w:r>
      <w:bookmarkStart w:id="3" w:name="_GoBack"/>
      <w:bookmarkEnd w:id="3"/>
    </w:p>
    <w:p w14:paraId="6A0B9F91" w14:textId="77777777" w:rsidR="00CE2EB9" w:rsidRDefault="00CE2EB9" w:rsidP="00CE2EB9">
      <w:pPr>
        <w:spacing w:after="160"/>
        <w:ind w:firstLine="0"/>
        <w:jc w:val="left"/>
        <w:rPr>
          <w:rFonts w:eastAsiaTheme="majorEastAsia" w:cstheme="majorBidi"/>
          <w:b/>
          <w:smallCaps/>
          <w:sz w:val="48"/>
          <w:szCs w:val="32"/>
        </w:rPr>
      </w:pPr>
      <w:r>
        <w:br w:type="page"/>
      </w:r>
    </w:p>
    <w:p w14:paraId="5AF56D64" w14:textId="77777777" w:rsidR="00CE2EB9" w:rsidRPr="00944C97" w:rsidRDefault="00CE2EB9" w:rsidP="00CE2EB9">
      <w:pPr>
        <w:pStyle w:val="Ttulo1"/>
      </w:pPr>
      <w:bookmarkStart w:id="4" w:name="_Toc11279431"/>
      <w:r>
        <w:lastRenderedPageBreak/>
        <w:t xml:space="preserve">A. </w:t>
      </w:r>
      <w:r w:rsidRPr="00944C97">
        <w:t>Introducción</w:t>
      </w:r>
      <w:bookmarkEnd w:id="4"/>
    </w:p>
    <w:p w14:paraId="189C7577" w14:textId="6FCCBED6" w:rsidR="00182B2D" w:rsidRDefault="00182B2D" w:rsidP="00182B2D">
      <w:r>
        <w:t xml:space="preserve">La ciencia de redes es un campo académico que estudia redes complejas que pueden ser de diversos tipos, de telecomunicaciones, informáticas, biológicas, semánticas y cognitivas, y sociales, considerando los actores representados por nodos y las conexiones entre actores representadas como enlaces. </w:t>
      </w:r>
      <w:r>
        <w:fldChar w:fldCharType="begin"/>
      </w:r>
      <w:r>
        <w:instrText xml:space="preserve"> ADDIN ZOTERO_ITEM CSL_CITATION {"citationID":"ExYuTPsT","properties":{"formattedCitation":"(1)","plainCitation":"(1)","noteIndex":0},"citationItems":[{"id":236,"uris":["http://zotero.org/users/5280319/items/3QW3CNA2"],"uri":["http://zotero.org/users/5280319/items/3QW3CNA2"],"itemData":{"id":236,"type":"entry-encyclopedia","title":"Ciencia de redes","container-title":"Wikipedia, la enciclopedia libre","source":"Wikipedia","abstract":"La ciencia de redes es un campo académico que estudia redes complejas tales como redes de telecomunicaciones, redes informáticas, redes biológicas, redes semánticas y cognitivas, y redes sociales, considerando distintos elementos o actores representados por nodos (o vértices) y las conexiones entre los elementos o actores como enlaces (o aristas). El campo se basa en teorías y métodos que incluyen la teoría de grafos de las matemáticas, la mecánica estadística de la física, la minería de datos y la visualización de la información de ciencias de la computación, la estadística inferencial de la estadística y la estructura social de la sociología. El Consejo Nacional de Investigación de los Estados Unidos define la ciencia de redes como \"el estudio de las representaciones como red de fenómenos físicos, biológicos y sociales que conducen a modelos predictivos de estos fenómenos\".[1]​","URL":"https://es.wikipedia.org/w/index.php?title=Ciencia_de_redes&amp;oldid=116172205","note":"Page Version ID: 116172205","language":"es","issued":{"date-parts":[["2019",5,23]]},"accessed":{"date-parts":[["2019",6,11]]}}}],"schema":"https://github.com/citation-style-language/schema/raw/master/csl-citation.json"} </w:instrText>
      </w:r>
      <w:r>
        <w:fldChar w:fldCharType="separate"/>
      </w:r>
      <w:r w:rsidRPr="00182B2D">
        <w:t>(1)</w:t>
      </w:r>
      <w:r>
        <w:fldChar w:fldCharType="end"/>
      </w:r>
    </w:p>
    <w:p w14:paraId="455311F3" w14:textId="12736CD3" w:rsidR="00182B2D" w:rsidRDefault="00182B2D" w:rsidP="00182B2D">
      <w:r>
        <w:t xml:space="preserve">La ciencia de redes ha alcanzado una gran importancia en la sociedad actual, un ejemplo de su importancia es como la teoría de redes sociales fue crucial la captura de Saddam Hussein </w:t>
      </w:r>
      <w:r>
        <w:fldChar w:fldCharType="begin"/>
      </w:r>
      <w:r>
        <w:instrText xml:space="preserve"> ADDIN ZOTERO_ITEM CSL_CITATION {"citationID":"kiH3RneG","properties":{"formattedCitation":"(2)","plainCitation":"(2)","noteIndex":0},"citationItems":[{"id":238,"uris":["http://zotero.org/users/5280319/items/4XJ45X7F"],"uri":["http://zotero.org/users/5280319/items/4XJ45X7F"],"itemData":{"id":238,"type":"webpage","title":"How Social Networking Helped Capture Saddam","container-title":"NPR.org","abstract":"A five-part series running on Slate.com this week illustrates how the capture of Saddam Hussein was the result of some creative intelligence work. While the military focused on capturing and questioning top government officials, a group of men in the U.S. military honed in on a social network of family and friends that led to Saddam's capture. Chris Wilson, the author of Searching for Saddam, discusses how Saddam was caught.","URL":"https://www.npr.org/templates/story/story.php?storyId=124052190","language":"en","accessed":{"date-parts":[["2019",6,11]]}}}],"schema":"https://github.com/citation-style-language/schema/raw/master/csl-citation.json"} </w:instrText>
      </w:r>
      <w:r>
        <w:fldChar w:fldCharType="separate"/>
      </w:r>
      <w:r w:rsidRPr="00182B2D">
        <w:t>(2)</w:t>
      </w:r>
      <w:r>
        <w:fldChar w:fldCharType="end"/>
      </w:r>
      <w:r>
        <w:t>. Pero detener personas no es la única utilidad que se puede alcanzar, con la teoría de redes se pueden analizar grupos sociales para detectar cuales pueden ser los principales focos de transmisión de enfermedades y de esta forma inmunizarles para evitar la propagación, Google utiliza la ciencia de redes a la hora de sugerir páginas cuando realizas una búsqueda, en el ámbito de la empresa se puede utilizar para encontrar la mejor opción a la hora de introducirte en un mercado, o para saber cómo difundir correctamente la información a tus empleados. En resumen, las aplicaciones que se puede dar a la ciencia de redes son muchas y muy importantes.</w:t>
      </w:r>
    </w:p>
    <w:p w14:paraId="1EE46834" w14:textId="1FB555CA" w:rsidR="00182B2D" w:rsidRDefault="00182B2D" w:rsidP="00182B2D">
      <w:r>
        <w:t>Actualmente, a la hora de aprender a extraer información sobre estas redes se suelen utilizar conjuntos de datos disponibles en Internet que pueden ser demasiado grandes para la correcta visualización, pueden tener formatos que no leídos por la aplicación que se va a utilizar o pueden ser datos con un interés mínimo para el estudiante, o incluso pueden ser datos de los que no se sabe muy bien qué representan. Todo esto puede derivar en la pérdida de interés del estudiante por la materia.</w:t>
      </w:r>
    </w:p>
    <w:p w14:paraId="3B7E4CF6" w14:textId="0E2C28E1" w:rsidR="00182B2D" w:rsidRDefault="00182B2D" w:rsidP="00182B2D">
      <w:r>
        <w:t>Siendo este campo académico uno de gran importancia, es vital que el alumnado conserve el interés para así aprender más sobre la materia y poder aplicar estos conocimientos en el ámbito laboral o de la investigación. Es por este motivo por el que surge la idea de este proyecto.</w:t>
      </w:r>
    </w:p>
    <w:p w14:paraId="6378C625" w14:textId="263A8845" w:rsidR="00CE2EB9" w:rsidRDefault="00182B2D" w:rsidP="00182B2D">
      <w:r>
        <w:t>La solución que se ha realizado en este proyecto permite a los usuarios generar un conjunto de datos de acuerdo a sus intereses personales de lectura, que puede visualizarlos y obtener información sobre ellos desde la propia aplicación, y que se puede descargar para su uso en otras herramientas como pueden ser Networkx o Gephi.</w:t>
      </w:r>
    </w:p>
    <w:p w14:paraId="2B5662A4" w14:textId="77777777" w:rsidR="00CE2EB9" w:rsidRDefault="00CE2EB9" w:rsidP="00CE2EB9"/>
    <w:p w14:paraId="2C130851" w14:textId="77777777" w:rsidR="00CE2EB9" w:rsidRDefault="00CE2EB9" w:rsidP="00CE2EB9"/>
    <w:p w14:paraId="7132E3FD" w14:textId="77777777" w:rsidR="00CE2EB9" w:rsidRDefault="00CE2EB9" w:rsidP="00211076">
      <w:pPr>
        <w:pStyle w:val="Ttulo2"/>
        <w:numPr>
          <w:ilvl w:val="1"/>
          <w:numId w:val="1"/>
        </w:numPr>
      </w:pPr>
      <w:bookmarkStart w:id="5" w:name="_Toc11279432"/>
      <w:r>
        <w:t>Estructura de la memoria</w:t>
      </w:r>
      <w:bookmarkEnd w:id="5"/>
    </w:p>
    <w:p w14:paraId="48615593" w14:textId="77777777" w:rsidR="00CE2EB9" w:rsidRDefault="00CE2EB9" w:rsidP="00CE2EB9"/>
    <w:p w14:paraId="00E3880A" w14:textId="77777777" w:rsidR="00EE35B3" w:rsidRPr="00EE35B3" w:rsidRDefault="00EE35B3" w:rsidP="00EE35B3">
      <w:pPr>
        <w:spacing w:before="100" w:beforeAutospacing="1" w:after="0" w:line="240" w:lineRule="auto"/>
        <w:jc w:val="left"/>
        <w:rPr>
          <w:rFonts w:ascii="Times New Roman" w:eastAsia="Times New Roman" w:hAnsi="Times New Roman" w:cs="Times New Roman"/>
          <w:szCs w:val="24"/>
          <w:lang w:eastAsia="es-ES"/>
        </w:rPr>
      </w:pPr>
      <w:r w:rsidRPr="00EE35B3">
        <w:rPr>
          <w:rFonts w:ascii="Times New Roman" w:eastAsia="Times New Roman" w:hAnsi="Times New Roman" w:cs="Times New Roman"/>
          <w:szCs w:val="24"/>
          <w:lang w:val="en-US" w:eastAsia="es-ES"/>
        </w:rPr>
        <w:t>La memoria sigue la siguiente estructura:</w:t>
      </w:r>
    </w:p>
    <w:p w14:paraId="33E69843" w14:textId="77777777" w:rsidR="00EE35B3" w:rsidRPr="00EE35B3" w:rsidRDefault="00EE35B3" w:rsidP="00211076">
      <w:pPr>
        <w:pStyle w:val="Prrafodelista"/>
        <w:numPr>
          <w:ilvl w:val="0"/>
          <w:numId w:val="9"/>
        </w:numPr>
        <w:rPr>
          <w:lang w:eastAsia="es-ES"/>
        </w:rPr>
      </w:pPr>
      <w:r w:rsidRPr="00EE35B3">
        <w:rPr>
          <w:b/>
          <w:bCs/>
          <w:lang w:val="en-US" w:eastAsia="es-ES"/>
        </w:rPr>
        <w:t xml:space="preserve">Introducción: </w:t>
      </w:r>
      <w:r w:rsidRPr="00EE35B3">
        <w:rPr>
          <w:lang w:val="en-US" w:eastAsia="es-ES"/>
        </w:rPr>
        <w:t>Breve descripción del contenido del trabajo. Estructura de la memoria y lista de materiales adjuntos.</w:t>
      </w:r>
    </w:p>
    <w:p w14:paraId="306C17C3" w14:textId="77777777" w:rsidR="00EE35B3" w:rsidRPr="00EE35B3" w:rsidRDefault="00EE35B3" w:rsidP="00211076">
      <w:pPr>
        <w:pStyle w:val="Prrafodelista"/>
        <w:numPr>
          <w:ilvl w:val="0"/>
          <w:numId w:val="9"/>
        </w:numPr>
        <w:rPr>
          <w:lang w:eastAsia="es-ES"/>
        </w:rPr>
      </w:pPr>
      <w:r w:rsidRPr="00EE35B3">
        <w:rPr>
          <w:b/>
          <w:bCs/>
          <w:lang w:val="en-US" w:eastAsia="es-ES"/>
        </w:rPr>
        <w:t xml:space="preserve">Objetivos del proyecto: </w:t>
      </w:r>
      <w:r w:rsidRPr="00EE35B3">
        <w:rPr>
          <w:lang w:val="en-US" w:eastAsia="es-ES"/>
        </w:rPr>
        <w:t>Exposición de los objetivos que persigue el proyecto.</w:t>
      </w:r>
    </w:p>
    <w:p w14:paraId="3DD85584" w14:textId="77777777" w:rsidR="00EE35B3" w:rsidRPr="00EE35B3" w:rsidRDefault="00EE35B3" w:rsidP="00211076">
      <w:pPr>
        <w:pStyle w:val="Prrafodelista"/>
        <w:numPr>
          <w:ilvl w:val="0"/>
          <w:numId w:val="9"/>
        </w:numPr>
        <w:rPr>
          <w:lang w:eastAsia="es-ES"/>
        </w:rPr>
      </w:pPr>
      <w:r w:rsidRPr="00EE35B3">
        <w:rPr>
          <w:b/>
          <w:bCs/>
          <w:lang w:val="en-US" w:eastAsia="es-ES"/>
        </w:rPr>
        <w:lastRenderedPageBreak/>
        <w:t xml:space="preserve">Conceptos teóricos: </w:t>
      </w:r>
      <w:r w:rsidRPr="00EE35B3">
        <w:rPr>
          <w:lang w:val="en-US" w:eastAsia="es-ES"/>
        </w:rPr>
        <w:t>Exposición de los conceptos clave para el desarrollo y comprensión del proyecto.</w:t>
      </w:r>
    </w:p>
    <w:p w14:paraId="2F557797" w14:textId="77777777" w:rsidR="00EE35B3" w:rsidRPr="00EE35B3" w:rsidRDefault="00EE35B3" w:rsidP="00211076">
      <w:pPr>
        <w:pStyle w:val="Prrafodelista"/>
        <w:numPr>
          <w:ilvl w:val="0"/>
          <w:numId w:val="9"/>
        </w:numPr>
        <w:rPr>
          <w:lang w:eastAsia="es-ES"/>
        </w:rPr>
      </w:pPr>
      <w:r w:rsidRPr="00EE35B3">
        <w:rPr>
          <w:b/>
          <w:bCs/>
          <w:lang w:val="en-US" w:eastAsia="es-ES"/>
        </w:rPr>
        <w:t xml:space="preserve">Técnicas y herramientas: </w:t>
      </w:r>
      <w:r w:rsidRPr="00EE35B3">
        <w:rPr>
          <w:lang w:val="en-US" w:eastAsia="es-ES"/>
        </w:rPr>
        <w:t>Listado de metodologías y herramientas utilizadas para la correcta resolución del proyecto.</w:t>
      </w:r>
    </w:p>
    <w:p w14:paraId="7CD9BAB6" w14:textId="77777777" w:rsidR="00EE35B3" w:rsidRPr="00EE35B3" w:rsidRDefault="00EE35B3" w:rsidP="00211076">
      <w:pPr>
        <w:pStyle w:val="Prrafodelista"/>
        <w:numPr>
          <w:ilvl w:val="0"/>
          <w:numId w:val="9"/>
        </w:numPr>
        <w:rPr>
          <w:lang w:eastAsia="es-ES"/>
        </w:rPr>
      </w:pPr>
      <w:r w:rsidRPr="00EE35B3">
        <w:rPr>
          <w:b/>
          <w:bCs/>
          <w:lang w:val="en-US" w:eastAsia="es-ES"/>
        </w:rPr>
        <w:t xml:space="preserve">Aspectos relevantes del desarrollo: </w:t>
      </w:r>
      <w:r w:rsidRPr="00EE35B3">
        <w:rPr>
          <w:lang w:val="en-US" w:eastAsia="es-ES"/>
        </w:rPr>
        <w:t>Exposición de aspectoes relevantes surgidos durante la realización del proyecto.</w:t>
      </w:r>
    </w:p>
    <w:p w14:paraId="47DCD6AC" w14:textId="77777777" w:rsidR="00EE35B3" w:rsidRPr="00EE35B3" w:rsidRDefault="00EE35B3" w:rsidP="00211076">
      <w:pPr>
        <w:pStyle w:val="Prrafodelista"/>
        <w:numPr>
          <w:ilvl w:val="0"/>
          <w:numId w:val="9"/>
        </w:numPr>
        <w:rPr>
          <w:lang w:eastAsia="es-ES"/>
        </w:rPr>
      </w:pPr>
      <w:r w:rsidRPr="00EE35B3">
        <w:rPr>
          <w:b/>
          <w:bCs/>
          <w:lang w:val="en-US" w:eastAsia="es-ES"/>
        </w:rPr>
        <w:t xml:space="preserve">Trabajos relacionados: </w:t>
      </w:r>
      <w:r w:rsidRPr="00EE35B3">
        <w:rPr>
          <w:lang w:val="en-US" w:eastAsia="es-ES"/>
        </w:rPr>
        <w:t>Breve resumen de estudios ya realizados relacionados con el proyecto.</w:t>
      </w:r>
    </w:p>
    <w:p w14:paraId="7E245661" w14:textId="77777777" w:rsidR="00EE35B3" w:rsidRPr="00EE35B3" w:rsidRDefault="00EE35B3" w:rsidP="00211076">
      <w:pPr>
        <w:pStyle w:val="Prrafodelista"/>
        <w:numPr>
          <w:ilvl w:val="0"/>
          <w:numId w:val="9"/>
        </w:numPr>
        <w:rPr>
          <w:lang w:eastAsia="es-ES"/>
        </w:rPr>
      </w:pPr>
      <w:r w:rsidRPr="00EE35B3">
        <w:rPr>
          <w:b/>
          <w:bCs/>
          <w:lang w:val="en-US" w:eastAsia="es-ES"/>
        </w:rPr>
        <w:t xml:space="preserve">Conclusiones y lineas de trabajo futuras: </w:t>
      </w:r>
      <w:r w:rsidRPr="00EE35B3">
        <w:rPr>
          <w:lang w:val="en-US" w:eastAsia="es-ES"/>
        </w:rPr>
        <w:t>Conclusiones obtenidas tras el desarrollo del proyecto. Análisis crítico del proyecto sugiriendo posibilidades de mejora y de expansión de la solución.</w:t>
      </w:r>
    </w:p>
    <w:p w14:paraId="5312B588" w14:textId="77777777" w:rsidR="00EE35B3" w:rsidRPr="00EE35B3" w:rsidRDefault="00EE35B3" w:rsidP="00EE35B3">
      <w:pPr>
        <w:rPr>
          <w:lang w:eastAsia="es-ES"/>
        </w:rPr>
      </w:pPr>
      <w:r w:rsidRPr="00EE35B3">
        <w:rPr>
          <w:lang w:val="en-US" w:eastAsia="es-ES"/>
        </w:rPr>
        <w:t>Junto a la memoria se proporcionan los siguientes anexos:</w:t>
      </w:r>
    </w:p>
    <w:p w14:paraId="0FCB0AA3" w14:textId="77777777" w:rsidR="00EE35B3" w:rsidRPr="00EE35B3" w:rsidRDefault="00EE35B3" w:rsidP="00211076">
      <w:pPr>
        <w:pStyle w:val="Prrafodelista"/>
        <w:numPr>
          <w:ilvl w:val="0"/>
          <w:numId w:val="10"/>
        </w:numPr>
        <w:rPr>
          <w:lang w:eastAsia="es-ES"/>
        </w:rPr>
      </w:pPr>
      <w:r w:rsidRPr="00EE35B3">
        <w:rPr>
          <w:b/>
          <w:bCs/>
          <w:lang w:val="en-US" w:eastAsia="es-ES"/>
        </w:rPr>
        <w:t xml:space="preserve">Planificación del proyecto: </w:t>
      </w:r>
      <w:r w:rsidRPr="00EE35B3">
        <w:rPr>
          <w:lang w:val="en-US" w:eastAsia="es-ES"/>
        </w:rPr>
        <w:t>Planificación temporal y estudio económico.</w:t>
      </w:r>
    </w:p>
    <w:p w14:paraId="7B63B5BA" w14:textId="77777777" w:rsidR="00EE35B3" w:rsidRPr="00EE35B3" w:rsidRDefault="00EE35B3" w:rsidP="00211076">
      <w:pPr>
        <w:pStyle w:val="Prrafodelista"/>
        <w:numPr>
          <w:ilvl w:val="0"/>
          <w:numId w:val="10"/>
        </w:numPr>
        <w:rPr>
          <w:lang w:eastAsia="es-ES"/>
        </w:rPr>
      </w:pPr>
      <w:r w:rsidRPr="00EE35B3">
        <w:rPr>
          <w:b/>
          <w:bCs/>
          <w:lang w:val="en-US" w:eastAsia="es-ES"/>
        </w:rPr>
        <w:t xml:space="preserve">Especificación de requisitos: </w:t>
      </w:r>
      <w:r w:rsidRPr="00EE35B3">
        <w:rPr>
          <w:lang w:val="en-US" w:eastAsia="es-ES"/>
        </w:rPr>
        <w:t>Objetivos generales, catálogo de requisitos y especificación de requisitos.</w:t>
      </w:r>
    </w:p>
    <w:p w14:paraId="3B3F8859" w14:textId="77777777" w:rsidR="00EE35B3" w:rsidRPr="00EE35B3" w:rsidRDefault="00EE35B3" w:rsidP="00211076">
      <w:pPr>
        <w:pStyle w:val="Prrafodelista"/>
        <w:numPr>
          <w:ilvl w:val="0"/>
          <w:numId w:val="10"/>
        </w:numPr>
        <w:rPr>
          <w:lang w:eastAsia="es-ES"/>
        </w:rPr>
      </w:pPr>
      <w:r w:rsidRPr="00EE35B3">
        <w:rPr>
          <w:b/>
          <w:bCs/>
          <w:lang w:val="en-US" w:eastAsia="es-ES"/>
        </w:rPr>
        <w:t xml:space="preserve">Especificación de diseño: </w:t>
      </w:r>
      <w:r w:rsidRPr="00EE35B3">
        <w:rPr>
          <w:lang w:val="en-US" w:eastAsia="es-ES"/>
        </w:rPr>
        <w:t>Se describen el diseño de los datos, el diseño de paquetes y el diseño de interfaz.</w:t>
      </w:r>
    </w:p>
    <w:p w14:paraId="0F5E87D7" w14:textId="77777777" w:rsidR="00EE35B3" w:rsidRPr="00EE35B3" w:rsidRDefault="00EE35B3" w:rsidP="00211076">
      <w:pPr>
        <w:pStyle w:val="Prrafodelista"/>
        <w:numPr>
          <w:ilvl w:val="0"/>
          <w:numId w:val="10"/>
        </w:numPr>
        <w:rPr>
          <w:lang w:eastAsia="es-ES"/>
        </w:rPr>
      </w:pPr>
      <w:r w:rsidRPr="00EE35B3">
        <w:rPr>
          <w:b/>
          <w:bCs/>
          <w:lang w:val="en-US" w:eastAsia="es-ES"/>
        </w:rPr>
        <w:t xml:space="preserve">Manual del programador: </w:t>
      </w:r>
      <w:r w:rsidRPr="00EE35B3">
        <w:rPr>
          <w:lang w:val="en-US" w:eastAsia="es-ES"/>
        </w:rPr>
        <w:t>Se describe la estructura de directorios, instalación de herramientas, ejecución de la aplicación y de las pruebas.</w:t>
      </w:r>
    </w:p>
    <w:p w14:paraId="388DFDDA" w14:textId="77777777" w:rsidR="00EE35B3" w:rsidRPr="00EE35B3" w:rsidRDefault="00EE35B3" w:rsidP="00211076">
      <w:pPr>
        <w:pStyle w:val="Prrafodelista"/>
        <w:numPr>
          <w:ilvl w:val="0"/>
          <w:numId w:val="10"/>
        </w:numPr>
        <w:rPr>
          <w:lang w:eastAsia="es-ES"/>
        </w:rPr>
      </w:pPr>
      <w:r w:rsidRPr="00EE35B3">
        <w:rPr>
          <w:b/>
          <w:bCs/>
          <w:lang w:val="en-US" w:eastAsia="es-ES"/>
        </w:rPr>
        <w:t xml:space="preserve">Manual de usuario: </w:t>
      </w:r>
      <w:r w:rsidRPr="00EE35B3">
        <w:rPr>
          <w:lang w:val="en-US" w:eastAsia="es-ES"/>
        </w:rPr>
        <w:t>Guía para el correcto uso de la aplicación por parte del usuario.</w:t>
      </w:r>
    </w:p>
    <w:p w14:paraId="32A1F401" w14:textId="77777777" w:rsidR="00CE2EB9" w:rsidRDefault="00CE2EB9" w:rsidP="00CE2EB9">
      <w:pPr>
        <w:spacing w:after="160"/>
        <w:ind w:firstLine="0"/>
        <w:jc w:val="left"/>
      </w:pPr>
    </w:p>
    <w:p w14:paraId="0A1A9153" w14:textId="315C2E13" w:rsidR="00CE2EB9" w:rsidRDefault="00EE35B3" w:rsidP="00211076">
      <w:pPr>
        <w:pStyle w:val="Ttulo2"/>
        <w:numPr>
          <w:ilvl w:val="1"/>
          <w:numId w:val="1"/>
        </w:numPr>
      </w:pPr>
      <w:bookmarkStart w:id="6" w:name="_Toc11279433"/>
      <w:r>
        <w:t>Materiales adjuntos</w:t>
      </w:r>
      <w:bookmarkEnd w:id="6"/>
    </w:p>
    <w:p w14:paraId="3845D127" w14:textId="77777777" w:rsidR="00CE2EB9" w:rsidRDefault="00CE2EB9" w:rsidP="00CE2EB9">
      <w:pPr>
        <w:pStyle w:val="Prrafodelista"/>
        <w:ind w:left="1004" w:firstLine="0"/>
      </w:pPr>
    </w:p>
    <w:p w14:paraId="20285B60" w14:textId="77777777" w:rsidR="00EE35B3" w:rsidRDefault="00EE35B3" w:rsidP="00EE35B3">
      <w:pPr>
        <w:rPr>
          <w:rFonts w:ascii="Times New Roman" w:hAnsi="Times New Roman"/>
        </w:rPr>
      </w:pPr>
      <w:r>
        <w:rPr>
          <w:lang w:val="en-US"/>
        </w:rPr>
        <w:t>Los materiales adjuntos junto con la memoria son:</w:t>
      </w:r>
    </w:p>
    <w:p w14:paraId="4746444C" w14:textId="77777777" w:rsidR="00EE35B3" w:rsidRDefault="00EE35B3" w:rsidP="00211076">
      <w:pPr>
        <w:pStyle w:val="Prrafodelista"/>
        <w:numPr>
          <w:ilvl w:val="0"/>
          <w:numId w:val="11"/>
        </w:numPr>
      </w:pPr>
      <w:r w:rsidRPr="00EE35B3">
        <w:rPr>
          <w:b/>
          <w:bCs/>
          <w:lang w:val="en-US"/>
        </w:rPr>
        <w:t>Repositorio del proyecto:</w:t>
      </w:r>
    </w:p>
    <w:p w14:paraId="6DB6E9F4" w14:textId="13130ACF" w:rsidR="00EE35B3" w:rsidRDefault="001D7D0F" w:rsidP="00211076">
      <w:pPr>
        <w:pStyle w:val="Prrafodelista"/>
        <w:numPr>
          <w:ilvl w:val="1"/>
          <w:numId w:val="11"/>
        </w:numPr>
      </w:pPr>
      <w:hyperlink r:id="rId13" w:history="1">
        <w:r w:rsidRPr="007E1C29">
          <w:rPr>
            <w:rStyle w:val="Hipervnculo"/>
          </w:rPr>
          <w:t>https://github.com/lca0037/GII18.0U-Ububooknet</w:t>
        </w:r>
      </w:hyperlink>
      <w:r w:rsidR="00EE35B3">
        <w:t xml:space="preserve"> </w:t>
      </w:r>
    </w:p>
    <w:p w14:paraId="1D3A2762" w14:textId="77777777" w:rsidR="00EE35B3" w:rsidRDefault="00EE35B3" w:rsidP="00211076">
      <w:pPr>
        <w:pStyle w:val="Prrafodelista"/>
        <w:numPr>
          <w:ilvl w:val="0"/>
          <w:numId w:val="11"/>
        </w:numPr>
      </w:pPr>
      <w:r w:rsidRPr="00EE35B3">
        <w:rPr>
          <w:b/>
          <w:bCs/>
        </w:rPr>
        <w:t>Despliegue de la aplicación:</w:t>
      </w:r>
    </w:p>
    <w:p w14:paraId="5B05AA40" w14:textId="77777777" w:rsidR="00EE35B3" w:rsidRDefault="00EE35B3" w:rsidP="00211076">
      <w:pPr>
        <w:pStyle w:val="Prrafodelista"/>
        <w:numPr>
          <w:ilvl w:val="1"/>
          <w:numId w:val="11"/>
        </w:numPr>
      </w:pPr>
      <w:r>
        <w:t>POR HACER</w:t>
      </w:r>
    </w:p>
    <w:p w14:paraId="3656E6C9" w14:textId="03613651" w:rsidR="00CE2EB9" w:rsidRDefault="00EE35B3" w:rsidP="00EE35B3">
      <w:pPr>
        <w:spacing w:after="160"/>
        <w:ind w:firstLine="0"/>
        <w:jc w:val="left"/>
        <w:rPr>
          <w:rFonts w:eastAsiaTheme="majorEastAsia" w:cstheme="majorBidi"/>
          <w:b/>
          <w:sz w:val="48"/>
          <w:szCs w:val="32"/>
        </w:rPr>
      </w:pPr>
      <w:r>
        <w:t xml:space="preserve"> </w:t>
      </w:r>
      <w:r w:rsidR="00CE2EB9">
        <w:br w:type="page"/>
      </w:r>
    </w:p>
    <w:p w14:paraId="3EE0874F" w14:textId="77777777" w:rsidR="00CE2EB9" w:rsidRDefault="00CE2EB9" w:rsidP="00CE2EB9">
      <w:pPr>
        <w:pStyle w:val="Ttulo1"/>
      </w:pPr>
      <w:bookmarkStart w:id="7" w:name="_Toc11279434"/>
      <w:r>
        <w:lastRenderedPageBreak/>
        <w:t>B. Objetivos del proyecto</w:t>
      </w:r>
      <w:bookmarkEnd w:id="7"/>
    </w:p>
    <w:p w14:paraId="05099F1E" w14:textId="3AA9E672" w:rsidR="00CE2EB9" w:rsidRDefault="001D7D0F" w:rsidP="001D7D0F">
      <w:r w:rsidRPr="001D7D0F">
        <w:rPr>
          <w:lang w:eastAsia="es-ES"/>
        </w:rPr>
        <w:t>En esta sección se detallan los diversos objetivos que se buscaban conseguir a la hora de realizar el proyecto.</w:t>
      </w:r>
    </w:p>
    <w:p w14:paraId="5D29F8AB" w14:textId="77777777" w:rsidR="00CE2EB9" w:rsidRDefault="00CE2EB9" w:rsidP="00211076">
      <w:pPr>
        <w:pStyle w:val="Ttulo2"/>
        <w:numPr>
          <w:ilvl w:val="1"/>
          <w:numId w:val="2"/>
        </w:numPr>
      </w:pPr>
      <w:bookmarkStart w:id="8" w:name="_Toc11279435"/>
      <w:r>
        <w:t>Objetivos generales</w:t>
      </w:r>
      <w:bookmarkEnd w:id="8"/>
    </w:p>
    <w:p w14:paraId="2E35AFDC" w14:textId="77777777" w:rsidR="00CE2EB9" w:rsidRDefault="00CE2EB9" w:rsidP="00CE2EB9"/>
    <w:p w14:paraId="66734AB7" w14:textId="77777777" w:rsidR="001D7D0F" w:rsidRPr="001D7D0F" w:rsidRDefault="001D7D0F" w:rsidP="00211076">
      <w:pPr>
        <w:pStyle w:val="Prrafodelista"/>
        <w:numPr>
          <w:ilvl w:val="0"/>
          <w:numId w:val="12"/>
        </w:numPr>
        <w:rPr>
          <w:rFonts w:ascii="Times New Roman" w:hAnsi="Times New Roman"/>
        </w:rPr>
      </w:pPr>
      <w:r>
        <w:t>Desarrollar una aplicación web que permita a los usuarios generar una red de interacciones entre los personajes de un ePub.</w:t>
      </w:r>
    </w:p>
    <w:p w14:paraId="7006302F" w14:textId="77777777" w:rsidR="001D7D0F" w:rsidRDefault="001D7D0F" w:rsidP="00211076">
      <w:pPr>
        <w:pStyle w:val="Prrafodelista"/>
        <w:numPr>
          <w:ilvl w:val="0"/>
          <w:numId w:val="12"/>
        </w:numPr>
      </w:pPr>
      <w:r>
        <w:t>Desarrollar herramientas que permitan al usuario personalizar los datos a obtener.</w:t>
      </w:r>
    </w:p>
    <w:p w14:paraId="387375E2" w14:textId="38C871C3" w:rsidR="001D7D0F" w:rsidRDefault="001D7D0F" w:rsidP="00211076">
      <w:pPr>
        <w:pStyle w:val="Prrafodelista"/>
        <w:numPr>
          <w:ilvl w:val="0"/>
          <w:numId w:val="12"/>
        </w:numPr>
      </w:pPr>
      <w:r>
        <w:t>Facilitar la visualización de la red obtenida y la personalización de esta sin costes elevados de tiempo.</w:t>
      </w:r>
    </w:p>
    <w:p w14:paraId="407E2DDA" w14:textId="77777777" w:rsidR="001D7D0F" w:rsidRDefault="001D7D0F" w:rsidP="00211076">
      <w:pPr>
        <w:pStyle w:val="Prrafodelista"/>
        <w:numPr>
          <w:ilvl w:val="0"/>
          <w:numId w:val="12"/>
        </w:numPr>
      </w:pPr>
      <w:r>
        <w:t>Ofrecer mayor información sobre los datos obtenidos mediante informes personalizables.</w:t>
      </w:r>
    </w:p>
    <w:p w14:paraId="62CC6F1E" w14:textId="77777777" w:rsidR="00CE2EB9" w:rsidRDefault="00CE2EB9" w:rsidP="00CE2EB9"/>
    <w:p w14:paraId="57CFB853" w14:textId="77777777" w:rsidR="00CE2EB9" w:rsidRDefault="00CE2EB9" w:rsidP="00CE2EB9"/>
    <w:p w14:paraId="56DF2D9B" w14:textId="77777777" w:rsidR="00CE2EB9" w:rsidRDefault="00CE2EB9" w:rsidP="00211076">
      <w:pPr>
        <w:pStyle w:val="Ttulo2"/>
        <w:numPr>
          <w:ilvl w:val="1"/>
          <w:numId w:val="2"/>
        </w:numPr>
      </w:pPr>
      <w:bookmarkStart w:id="9" w:name="_Toc11279436"/>
      <w:r>
        <w:t>Objetivos técnicos</w:t>
      </w:r>
      <w:bookmarkEnd w:id="9"/>
    </w:p>
    <w:p w14:paraId="4AE56AE6" w14:textId="77777777" w:rsidR="00CE2EB9" w:rsidRDefault="00CE2EB9" w:rsidP="00CE2EB9"/>
    <w:p w14:paraId="731DF806" w14:textId="77777777" w:rsidR="001D7D0F" w:rsidRPr="001D7D0F" w:rsidRDefault="001D7D0F" w:rsidP="00211076">
      <w:pPr>
        <w:pStyle w:val="Prrafodelista"/>
        <w:numPr>
          <w:ilvl w:val="0"/>
          <w:numId w:val="13"/>
        </w:numPr>
        <w:rPr>
          <w:lang w:eastAsia="es-ES"/>
        </w:rPr>
      </w:pPr>
      <w:r w:rsidRPr="001D7D0F">
        <w:rPr>
          <w:lang w:eastAsia="es-ES"/>
        </w:rPr>
        <w:t>Utilizar analizadores léxicos para la creación automática de un diccionario de personajes y para encontrar las posiciones de los personajes del diccionario en el texto.</w:t>
      </w:r>
    </w:p>
    <w:p w14:paraId="5FC0E5CE" w14:textId="77777777" w:rsidR="001D7D0F" w:rsidRPr="001D7D0F" w:rsidRDefault="001D7D0F" w:rsidP="00211076">
      <w:pPr>
        <w:pStyle w:val="Prrafodelista"/>
        <w:numPr>
          <w:ilvl w:val="0"/>
          <w:numId w:val="13"/>
        </w:numPr>
        <w:rPr>
          <w:lang w:eastAsia="es-ES"/>
        </w:rPr>
      </w:pPr>
      <w:r w:rsidRPr="001D7D0F">
        <w:rPr>
          <w:lang w:eastAsia="es-ES"/>
        </w:rPr>
        <w:t>Integrar el proyecto network_styling_with_d3 para la visualización de la red generada.</w:t>
      </w:r>
    </w:p>
    <w:p w14:paraId="063CF1C5" w14:textId="77777777" w:rsidR="001D7D0F" w:rsidRPr="001D7D0F" w:rsidRDefault="001D7D0F" w:rsidP="00211076">
      <w:pPr>
        <w:pStyle w:val="Prrafodelista"/>
        <w:numPr>
          <w:ilvl w:val="0"/>
          <w:numId w:val="13"/>
        </w:numPr>
        <w:rPr>
          <w:lang w:eastAsia="es-ES"/>
        </w:rPr>
      </w:pPr>
      <w:r w:rsidRPr="001D7D0F">
        <w:rPr>
          <w:lang w:eastAsia="es-ES"/>
        </w:rPr>
        <w:t>Permitir al usuario arrastrar personajes para juntarlos.</w:t>
      </w:r>
    </w:p>
    <w:p w14:paraId="6B13D58D" w14:textId="77777777" w:rsidR="001D7D0F" w:rsidRPr="001D7D0F" w:rsidRDefault="001D7D0F" w:rsidP="00211076">
      <w:pPr>
        <w:pStyle w:val="Prrafodelista"/>
        <w:numPr>
          <w:ilvl w:val="0"/>
          <w:numId w:val="13"/>
        </w:numPr>
        <w:rPr>
          <w:lang w:eastAsia="es-ES"/>
        </w:rPr>
      </w:pPr>
      <w:r w:rsidRPr="001D7D0F">
        <w:rPr>
          <w:lang w:eastAsia="es-ES"/>
        </w:rPr>
        <w:t>Permitir el acceso concurrente a la aplicación.</w:t>
      </w:r>
    </w:p>
    <w:p w14:paraId="72F46AE5" w14:textId="77777777" w:rsidR="001D7D0F" w:rsidRPr="001D7D0F" w:rsidRDefault="001D7D0F" w:rsidP="00211076">
      <w:pPr>
        <w:pStyle w:val="Prrafodelista"/>
        <w:numPr>
          <w:ilvl w:val="0"/>
          <w:numId w:val="13"/>
        </w:numPr>
        <w:rPr>
          <w:lang w:eastAsia="es-ES"/>
        </w:rPr>
      </w:pPr>
      <w:r w:rsidRPr="001D7D0F">
        <w:rPr>
          <w:lang w:eastAsia="es-ES"/>
        </w:rPr>
        <w:t>Internacionalizar la aplicación de forma que pueda ser accedida y entendida por personas que hablen inglés y/o español.</w:t>
      </w:r>
    </w:p>
    <w:p w14:paraId="25B5C9F4" w14:textId="77777777" w:rsidR="001D7D0F" w:rsidRPr="001D7D0F" w:rsidRDefault="001D7D0F" w:rsidP="00211076">
      <w:pPr>
        <w:pStyle w:val="Prrafodelista"/>
        <w:numPr>
          <w:ilvl w:val="0"/>
          <w:numId w:val="13"/>
        </w:numPr>
        <w:rPr>
          <w:lang w:eastAsia="es-ES"/>
        </w:rPr>
      </w:pPr>
      <w:r w:rsidRPr="001D7D0F">
        <w:rPr>
          <w:lang w:eastAsia="es-ES"/>
        </w:rPr>
        <w:t>Utilizar Python para generar las redes de interacciones.</w:t>
      </w:r>
    </w:p>
    <w:p w14:paraId="4A116BBC" w14:textId="77777777" w:rsidR="001D7D0F" w:rsidRPr="001D7D0F" w:rsidRDefault="001D7D0F" w:rsidP="00211076">
      <w:pPr>
        <w:pStyle w:val="Prrafodelista"/>
        <w:numPr>
          <w:ilvl w:val="0"/>
          <w:numId w:val="13"/>
        </w:numPr>
        <w:rPr>
          <w:lang w:eastAsia="es-ES"/>
        </w:rPr>
      </w:pPr>
      <w:r w:rsidRPr="001D7D0F">
        <w:rPr>
          <w:lang w:eastAsia="es-ES"/>
        </w:rPr>
        <w:t>Utilizar Flask para el desarrollo web.</w:t>
      </w:r>
    </w:p>
    <w:p w14:paraId="195ED9D3" w14:textId="77777777" w:rsidR="001D7D0F" w:rsidRPr="001D7D0F" w:rsidRDefault="001D7D0F" w:rsidP="00211076">
      <w:pPr>
        <w:pStyle w:val="Prrafodelista"/>
        <w:numPr>
          <w:ilvl w:val="0"/>
          <w:numId w:val="13"/>
        </w:numPr>
        <w:rPr>
          <w:lang w:eastAsia="es-ES"/>
        </w:rPr>
      </w:pPr>
      <w:r w:rsidRPr="001D7D0F">
        <w:rPr>
          <w:lang w:eastAsia="es-ES"/>
        </w:rPr>
        <w:t>Utilizar Networkx para el análisis de los datos generados.</w:t>
      </w:r>
    </w:p>
    <w:p w14:paraId="66D734EA" w14:textId="77777777" w:rsidR="001D7D0F" w:rsidRPr="001D7D0F" w:rsidRDefault="001D7D0F" w:rsidP="00211076">
      <w:pPr>
        <w:pStyle w:val="Prrafodelista"/>
        <w:numPr>
          <w:ilvl w:val="0"/>
          <w:numId w:val="13"/>
        </w:numPr>
        <w:rPr>
          <w:lang w:eastAsia="es-ES"/>
        </w:rPr>
      </w:pPr>
      <w:r w:rsidRPr="001D7D0F">
        <w:rPr>
          <w:lang w:eastAsia="es-ES"/>
        </w:rPr>
        <w:t>Utilizar el patrón de diseño Modelo-Vista-Presentador</w:t>
      </w:r>
    </w:p>
    <w:p w14:paraId="6915D6DD" w14:textId="77777777" w:rsidR="001D7D0F" w:rsidRPr="001D7D0F" w:rsidRDefault="001D7D0F" w:rsidP="00211076">
      <w:pPr>
        <w:pStyle w:val="Prrafodelista"/>
        <w:numPr>
          <w:ilvl w:val="0"/>
          <w:numId w:val="13"/>
        </w:numPr>
        <w:rPr>
          <w:lang w:eastAsia="es-ES"/>
        </w:rPr>
      </w:pPr>
      <w:r w:rsidRPr="001D7D0F">
        <w:rPr>
          <w:lang w:eastAsia="es-ES"/>
        </w:rPr>
        <w:t>Utilizar GitHub como herramienta de control de versiones.</w:t>
      </w:r>
    </w:p>
    <w:p w14:paraId="05E0BEAB" w14:textId="77777777" w:rsidR="001D7D0F" w:rsidRPr="001D7D0F" w:rsidRDefault="001D7D0F" w:rsidP="00211076">
      <w:pPr>
        <w:pStyle w:val="Prrafodelista"/>
        <w:numPr>
          <w:ilvl w:val="0"/>
          <w:numId w:val="13"/>
        </w:numPr>
        <w:rPr>
          <w:lang w:eastAsia="es-ES"/>
        </w:rPr>
      </w:pPr>
      <w:r w:rsidRPr="001D7D0F">
        <w:rPr>
          <w:lang w:eastAsia="es-ES"/>
        </w:rPr>
        <w:t>Proteger la información sensible almacenada en la aplicación frente a posibles ataques.</w:t>
      </w:r>
    </w:p>
    <w:p w14:paraId="19FF6C8E" w14:textId="77777777" w:rsidR="001D7D0F" w:rsidRPr="001D7D0F" w:rsidRDefault="001D7D0F" w:rsidP="00211076">
      <w:pPr>
        <w:pStyle w:val="Prrafodelista"/>
        <w:numPr>
          <w:ilvl w:val="0"/>
          <w:numId w:val="13"/>
        </w:numPr>
        <w:rPr>
          <w:lang w:eastAsia="es-ES"/>
        </w:rPr>
      </w:pPr>
      <w:r w:rsidRPr="001D7D0F">
        <w:rPr>
          <w:lang w:eastAsia="es-ES"/>
        </w:rPr>
        <w:t>Realizar test que garanticen la calidad del código.</w:t>
      </w:r>
    </w:p>
    <w:p w14:paraId="76F45388" w14:textId="77777777" w:rsidR="001D7D0F" w:rsidRPr="001D7D0F" w:rsidRDefault="001D7D0F" w:rsidP="00211076">
      <w:pPr>
        <w:pStyle w:val="Prrafodelista"/>
        <w:numPr>
          <w:ilvl w:val="0"/>
          <w:numId w:val="13"/>
        </w:numPr>
        <w:rPr>
          <w:lang w:eastAsia="es-ES"/>
        </w:rPr>
      </w:pPr>
      <w:r w:rsidRPr="001D7D0F">
        <w:rPr>
          <w:lang w:eastAsia="es-ES"/>
        </w:rPr>
        <w:t>Aplicar la metodología ágil Scrum durante el desarrollo del software.</w:t>
      </w:r>
    </w:p>
    <w:p w14:paraId="16358158" w14:textId="77777777" w:rsidR="001D7D0F" w:rsidRPr="001D7D0F" w:rsidRDefault="001D7D0F" w:rsidP="00211076">
      <w:pPr>
        <w:pStyle w:val="Prrafodelista"/>
        <w:numPr>
          <w:ilvl w:val="0"/>
          <w:numId w:val="13"/>
        </w:numPr>
        <w:rPr>
          <w:lang w:eastAsia="es-ES"/>
        </w:rPr>
      </w:pPr>
      <w:r w:rsidRPr="001D7D0F">
        <w:rPr>
          <w:lang w:eastAsia="es-ES"/>
        </w:rPr>
        <w:t>Utilizar ZenHub como herramienta para la gestión de proyectos.</w:t>
      </w:r>
    </w:p>
    <w:p w14:paraId="1DAFC70A" w14:textId="77777777" w:rsidR="001D7D0F" w:rsidRPr="001D7D0F" w:rsidRDefault="001D7D0F" w:rsidP="00211076">
      <w:pPr>
        <w:pStyle w:val="Prrafodelista"/>
        <w:numPr>
          <w:ilvl w:val="0"/>
          <w:numId w:val="13"/>
        </w:numPr>
        <w:rPr>
          <w:lang w:eastAsia="es-ES"/>
        </w:rPr>
      </w:pPr>
      <w:r w:rsidRPr="001D7D0F">
        <w:rPr>
          <w:lang w:eastAsia="es-ES"/>
        </w:rPr>
        <w:t>Hacer disponible la aplicación a través de la web.</w:t>
      </w:r>
    </w:p>
    <w:p w14:paraId="5775DB64" w14:textId="77777777" w:rsidR="00CE2EB9" w:rsidRDefault="00CE2EB9" w:rsidP="00CE2EB9"/>
    <w:p w14:paraId="5F6E695D" w14:textId="77777777" w:rsidR="00CE2EB9" w:rsidRDefault="00CE2EB9" w:rsidP="00CE2EB9"/>
    <w:p w14:paraId="29CCED0D" w14:textId="77777777" w:rsidR="00CE2EB9" w:rsidRDefault="00CE2EB9" w:rsidP="00211076">
      <w:pPr>
        <w:pStyle w:val="Ttulo2"/>
        <w:numPr>
          <w:ilvl w:val="1"/>
          <w:numId w:val="2"/>
        </w:numPr>
      </w:pPr>
      <w:bookmarkStart w:id="10" w:name="_Toc11279437"/>
      <w:r>
        <w:t>Objetivos personales</w:t>
      </w:r>
      <w:bookmarkEnd w:id="10"/>
    </w:p>
    <w:p w14:paraId="35AEE483" w14:textId="77777777" w:rsidR="00CE2EB9" w:rsidRDefault="00CE2EB9" w:rsidP="00CE2EB9"/>
    <w:p w14:paraId="4F4376CC" w14:textId="5A4B3928" w:rsidR="00E4045B" w:rsidRPr="00E4045B" w:rsidRDefault="00E4045B" w:rsidP="00211076">
      <w:pPr>
        <w:pStyle w:val="Prrafodelista"/>
        <w:numPr>
          <w:ilvl w:val="0"/>
          <w:numId w:val="14"/>
        </w:numPr>
        <w:rPr>
          <w:rFonts w:ascii="Times New Roman" w:hAnsi="Times New Roman"/>
        </w:rPr>
      </w:pPr>
      <w:r>
        <w:t>Aumentar conocimientos sobre el desarrollo web:</w:t>
      </w:r>
    </w:p>
    <w:p w14:paraId="6A3159D5" w14:textId="77777777" w:rsidR="00E4045B" w:rsidRDefault="00E4045B" w:rsidP="00211076">
      <w:pPr>
        <w:pStyle w:val="Prrafodelista"/>
        <w:numPr>
          <w:ilvl w:val="0"/>
          <w:numId w:val="14"/>
        </w:numPr>
      </w:pPr>
      <w:r>
        <w:t>Facilitar el trabajo docente.</w:t>
      </w:r>
    </w:p>
    <w:p w14:paraId="02502589" w14:textId="77777777" w:rsidR="00E4045B" w:rsidRDefault="00E4045B" w:rsidP="00211076">
      <w:pPr>
        <w:pStyle w:val="Prrafodelista"/>
        <w:numPr>
          <w:ilvl w:val="0"/>
          <w:numId w:val="14"/>
        </w:numPr>
      </w:pPr>
      <w:r>
        <w:t>Aplicar conocimientos adquiridos durante el grado.</w:t>
      </w:r>
    </w:p>
    <w:p w14:paraId="57BCB47C" w14:textId="77777777" w:rsidR="00E4045B" w:rsidRDefault="00E4045B" w:rsidP="00211076">
      <w:pPr>
        <w:pStyle w:val="Prrafodelista"/>
        <w:numPr>
          <w:ilvl w:val="0"/>
          <w:numId w:val="14"/>
        </w:numPr>
      </w:pPr>
      <w:r>
        <w:t>Adquirir la experiencia de desarrollar un proyecto software desde cero utilizando metodologías ágiles.</w:t>
      </w:r>
    </w:p>
    <w:p w14:paraId="26BB289D" w14:textId="7D64F055" w:rsidR="00CE2EB9" w:rsidRDefault="00E4045B" w:rsidP="00E4045B">
      <w:pPr>
        <w:spacing w:after="160"/>
        <w:ind w:firstLine="0"/>
        <w:jc w:val="left"/>
      </w:pPr>
      <w:r>
        <w:t xml:space="preserve"> </w:t>
      </w:r>
      <w:r w:rsidR="00CE2EB9">
        <w:br w:type="page"/>
      </w:r>
    </w:p>
    <w:p w14:paraId="495F3F39" w14:textId="2BD4AC9B" w:rsidR="00CE2EB9" w:rsidRDefault="00CE2EB9" w:rsidP="0048505A">
      <w:pPr>
        <w:pStyle w:val="Ttulo1"/>
      </w:pPr>
      <w:bookmarkStart w:id="11" w:name="_Toc11279438"/>
      <w:r>
        <w:lastRenderedPageBreak/>
        <w:t>C. Conceptos teóricos</w:t>
      </w:r>
      <w:bookmarkEnd w:id="11"/>
    </w:p>
    <w:p w14:paraId="478DE325" w14:textId="1F1EEA41" w:rsidR="0048505A" w:rsidRPr="00942F17" w:rsidRDefault="0048505A" w:rsidP="00211076">
      <w:pPr>
        <w:pStyle w:val="Ttulo2"/>
        <w:numPr>
          <w:ilvl w:val="1"/>
          <w:numId w:val="3"/>
        </w:numPr>
      </w:pPr>
      <w:bookmarkStart w:id="12" w:name="_Toc11279439"/>
      <w:r>
        <w:t>EPub</w:t>
      </w:r>
      <w:bookmarkEnd w:id="12"/>
    </w:p>
    <w:p w14:paraId="1A55E4CA" w14:textId="77777777" w:rsidR="0048505A" w:rsidRDefault="0048505A" w:rsidP="00CE2EB9"/>
    <w:p w14:paraId="4B53B2DE" w14:textId="4B5BB14F" w:rsidR="0048505A" w:rsidRDefault="0048505A" w:rsidP="0048505A">
      <w:r>
        <w:t xml:space="preserve">EPUB es un formato de libro electrónico que se convirtió en el formato estándar del Foro Internacional de Publicaciones Digitales (IDPF) en el año 2007 y sigue vigente hasta la fecha. </w:t>
      </w:r>
      <w:r>
        <w:fldChar w:fldCharType="begin"/>
      </w:r>
      <w:r>
        <w:instrText xml:space="preserve"> ADDIN ZOTERO_ITEM CSL_CITATION {"citationID":"GJZ0E0P4","properties":{"formattedCitation":"(3)","plainCitation":"(3)","noteIndex":0},"citationItems":[{"id":152,"uris":["http://zotero.org/users/5280319/items/ESA83SZM"],"uri":["http://zotero.org/users/5280319/items/ESA83SZM"],"itemData":{"id":152,"type":"entry-encyclopedia","title":"EPUB","container-title":"Wikipedia","source":"Wikipedia","abstract":"EPUB is an e-book file format that uses the \".epub\" file extension. The term is short for electronic publication and is sometimes styled ePub. EPUB is supported by many e-readers, and compatible software is available for most smartphones, tablets, and computers. EPUB is a technical standard published by the International Digital Publishing Forum (IDPF). It became an official standard of the IDPF in September 2007, superseding the older Open eBook standard.The Book Industry Study Group endorses EPUB 3 as the format of choice for packaging content and has stated that the global book publishing industry should rally around a single standard. The EPUB format is implemented as an archive file consisting of HTML files carrying the content, along with images and other supporting files. EPUB is the most widely supported vendor-independent XML-based (as opposed to PDF) e-book format; that is, it is supported by the largest number of hardware readers.","URL":"https://en.wikipedia.org/w/index.php?title=EPUB&amp;oldid=878221726","note":"Page Version ID: 878221726","language":"en","issued":{"date-parts":[["2019",1,13]]},"accessed":{"date-parts":[["2019",1,18]]}}}],"schema":"https://github.com/citation-style-language/schema/raw/master/csl-citation.json"} </w:instrText>
      </w:r>
      <w:r>
        <w:fldChar w:fldCharType="separate"/>
      </w:r>
      <w:r w:rsidRPr="0048505A">
        <w:t>(3)</w:t>
      </w:r>
      <w:r>
        <w:fldChar w:fldCharType="end"/>
      </w:r>
    </w:p>
    <w:p w14:paraId="6501D23A" w14:textId="77777777" w:rsidR="0048505A" w:rsidRDefault="0048505A" w:rsidP="0048505A">
      <w:r>
        <w:t>La última gran versión es EPUB 3, esta versión consiste en 4 especificaciones que definen un aspecto importante sobre las publicaciones EPUB. Estas son:</w:t>
      </w:r>
    </w:p>
    <w:p w14:paraId="11EAE446" w14:textId="114D5D32" w:rsidR="0048505A" w:rsidRDefault="0048505A" w:rsidP="00211076">
      <w:pPr>
        <w:pStyle w:val="Prrafodelista"/>
        <w:numPr>
          <w:ilvl w:val="0"/>
          <w:numId w:val="15"/>
        </w:numPr>
      </w:pPr>
      <w:r>
        <w:t>EPUB Publications, que define las semánticas a nivel de publicación y los requerimientos de conformidad general para publicaciones EPUB.</w:t>
      </w:r>
    </w:p>
    <w:p w14:paraId="7B4405CD" w14:textId="197C3612" w:rsidR="0048505A" w:rsidRDefault="0048505A" w:rsidP="00211076">
      <w:pPr>
        <w:pStyle w:val="Prrafodelista"/>
        <w:numPr>
          <w:ilvl w:val="0"/>
          <w:numId w:val="15"/>
        </w:numPr>
      </w:pPr>
      <w:r>
        <w:t>EPUB Content Documents, que definen los perfiles de XHTML, SVG y CSS para su uso en las publicaciones EPUB.</w:t>
      </w:r>
    </w:p>
    <w:p w14:paraId="7B9F8866" w14:textId="187E19FB" w:rsidR="0048505A" w:rsidRDefault="0048505A" w:rsidP="00211076">
      <w:pPr>
        <w:pStyle w:val="Prrafodelista"/>
        <w:numPr>
          <w:ilvl w:val="0"/>
          <w:numId w:val="15"/>
        </w:numPr>
      </w:pPr>
      <w:r>
        <w:t>EPUB Open Container Format, que define el formato del fichero y un modelo de procesado para el encapsulamiento de una serie de recursos relacionados en un solo fichero.</w:t>
      </w:r>
    </w:p>
    <w:p w14:paraId="3240A5DE" w14:textId="55B16BAC" w:rsidR="0048505A" w:rsidRDefault="0048505A" w:rsidP="00211076">
      <w:pPr>
        <w:pStyle w:val="Prrafodelista"/>
        <w:numPr>
          <w:ilvl w:val="0"/>
          <w:numId w:val="15"/>
        </w:numPr>
      </w:pPr>
      <w:r>
        <w:t>EPUB Media Overlays, que define un formato y un modelo de procesamiento para la sincronización de texto y audio.</w:t>
      </w:r>
    </w:p>
    <w:p w14:paraId="5E3B9104" w14:textId="3C4FB31A" w:rsidR="00CE2EB9" w:rsidRPr="00942F17" w:rsidRDefault="0048505A" w:rsidP="0048505A">
      <w:r>
        <w:t xml:space="preserve">Los recursos de las publicaciones están normalmente empaquetados como un archivo basado en ZIP, que tiene una extensión “.epub”. El Container Format provee una forma de determinar que el contenido de un fichero ZIP representa a una publicación EPUB, y también provee un directorio con un nombre predefinido que posee recursos informativos(“/META-INF”), el fichero clave de este directorio es “container.xml” que dirige al sistema de lectura al archivo raiz de la publicación, el Package Document. El Package Document, cononido como “EPUB Navigation Document”, especifica todos los documentos de contenido que constituyen la publicación y los recursos que necesitan, además un orden de lectura por defecto, este es un documento XHTML con una extensión “.opf” (también puede ser un archivo “.ncx” que se utiliza por compatibilidad con versiones anteriores de EPUB), este fichero contiene una etiqueta conocida como spine que contiene el orden a seguir. Los EPUB también contienen uno o varios ficheros conocidos como EPUB Content Documents, que son ficheros de formato XHTML o SVG que describen el contenido leible de una publicación y hacen referencia a los archivos multimedia asociados a estos. </w:t>
      </w:r>
      <w:r>
        <w:fldChar w:fldCharType="begin"/>
      </w:r>
      <w:r>
        <w:instrText xml:space="preserve"> ADDIN ZOTERO_ITEM CSL_CITATION {"citationID":"yPCiBTxU","properties":{"formattedCitation":"(4)","plainCitation":"(4)","noteIndex":0},"citationItems":[{"id":154,"uris":["http://zotero.org/users/5280319/items/N28X6ZNC"],"uri":["http://zotero.org/users/5280319/items/N28X6ZNC"],"itemData":{"id":154,"type":"webpage","title":"EPUB 3 Overview","URL":"http://www.idpf.org/epub/30/spec/epub30-overview.html#sec-nav","accessed":{"date-parts":[["2019",1,18]]}}}],"schema":"https://github.com/citation-style-language/schema/raw/master/csl-citation.json"} </w:instrText>
      </w:r>
      <w:r>
        <w:fldChar w:fldCharType="separate"/>
      </w:r>
      <w:r w:rsidRPr="0048505A">
        <w:t>(4)</w:t>
      </w:r>
      <w:r>
        <w:fldChar w:fldCharType="end"/>
      </w:r>
    </w:p>
    <w:p w14:paraId="2E3733A0" w14:textId="77777777" w:rsidR="00CE2EB9" w:rsidRPr="00942F17" w:rsidRDefault="00CE2EB9" w:rsidP="00CE2EB9">
      <w:pPr>
        <w:ind w:firstLine="0"/>
      </w:pPr>
    </w:p>
    <w:p w14:paraId="16C44D8E" w14:textId="15FF0ABA" w:rsidR="00CE2EB9" w:rsidRPr="00942F17" w:rsidRDefault="0048505A" w:rsidP="00211076">
      <w:pPr>
        <w:pStyle w:val="Ttulo2"/>
        <w:numPr>
          <w:ilvl w:val="1"/>
          <w:numId w:val="3"/>
        </w:numPr>
      </w:pPr>
      <w:bookmarkStart w:id="13" w:name="_Toc11279440"/>
      <w:r>
        <w:t>Redes complejas</w:t>
      </w:r>
      <w:bookmarkEnd w:id="13"/>
    </w:p>
    <w:p w14:paraId="03DFFE8E" w14:textId="77777777" w:rsidR="00CE2EB9" w:rsidRPr="00942F17" w:rsidRDefault="00CE2EB9" w:rsidP="00CE2EB9"/>
    <w:p w14:paraId="74B84EF0" w14:textId="50AE6050" w:rsidR="006C07E4" w:rsidRDefault="006C07E4" w:rsidP="006C07E4">
      <w:pPr>
        <w:rPr>
          <w:rFonts w:ascii="Times New Roman" w:hAnsi="Times New Roman"/>
        </w:rPr>
      </w:pPr>
      <w:r>
        <w:t xml:space="preserve">Para entender lo que es una red compleja lo primero que debemos de saber es qué es una red y algunos conceptos básicos sobre estas Una red o grafo representa un conjunto de nodos y sus enlaces (relaciones). En una red los enlaces pueden representar </w:t>
      </w:r>
      <w:r>
        <w:lastRenderedPageBreak/>
        <w:t xml:space="preserve">cualquier tipo de información, pero todos los enlaces deben representar lo mismo en toda la red, y en función de lo que representen solo se podrán responder unos tipos de preguntas. Los nodos pueden ser de una sola clase, que serían las redes unimodales, de dos clases, que serían redes bimodales, o de múltiples clases, que serían las redes multimodales, en nuestro caso la red que generemos será una red multimodal porque cada nodo se corresponde con un personaje. Los enlaces también pueden ser de distintos tipos, pueden ser dirigidos o no dirigidos, los dirigidos tienen una relación origen destino mientras que los no dirigidos tienen una relación simétrica, los enlaces dirigidos con el mismo nodo origen y destino son conocidos como auto-enlaces. Las redes a su vez también pueden ser de distintos tipos, si es simple, solo hay un enlace como máximo por cada par de nodos, en caso contrario es múltiple, y si los enlaces de la red representan únicamente la existencia del tipo de relación serán binarias, y en caso de que los enlaces tengan asociado además un peso serán pesadas. En nuestro caso, la red generada tiene enlaces no dirigidos, y es una red simple y pesada. Una vez conocidos estos conceptos básicos, podemos decir que una red compleja es aquella compuesta por una gran cantidad de nodos y cuyo patrón de conexiones no es regular. </w:t>
      </w:r>
      <w:r>
        <w:fldChar w:fldCharType="begin"/>
      </w:r>
      <w:r>
        <w:instrText xml:space="preserve"> ADDIN ZOTERO_ITEM CSL_CITATION {"citationID":"Zt2p5EIZ","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Pr="006C07E4">
        <w:t>(5,6)</w:t>
      </w:r>
      <w:r>
        <w:fldChar w:fldCharType="end"/>
      </w:r>
    </w:p>
    <w:p w14:paraId="5A09F4D7" w14:textId="77777777" w:rsidR="006C07E4" w:rsidRDefault="006C07E4" w:rsidP="006C07E4">
      <w:pPr>
        <w:keepNext/>
        <w:jc w:val="center"/>
      </w:pPr>
      <w:r>
        <w:rPr>
          <w:noProof/>
        </w:rPr>
        <w:drawing>
          <wp:inline distT="0" distB="0" distL="0" distR="0" wp14:anchorId="6D7A6EC8" wp14:editId="17B1E98F">
            <wp:extent cx="3609975" cy="2157641"/>
            <wp:effectExtent l="0" t="0" r="0" b="0"/>
            <wp:docPr id="17" name="Imagen 17" descr="https://upload.wikimedia.org/wikipedia/commons/thumb/4/4b/Los_miserables.png/1024px-Los_miser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4/4b/Los_miserables.png/1024px-Los_miserabl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9331" cy="2163233"/>
                    </a:xfrm>
                    <a:prstGeom prst="rect">
                      <a:avLst/>
                    </a:prstGeom>
                    <a:noFill/>
                    <a:ln>
                      <a:noFill/>
                    </a:ln>
                  </pic:spPr>
                </pic:pic>
              </a:graphicData>
            </a:graphic>
          </wp:inline>
        </w:drawing>
      </w:r>
    </w:p>
    <w:p w14:paraId="4D55E195" w14:textId="2410AAF6" w:rsidR="00CE2EB9" w:rsidRDefault="006C07E4" w:rsidP="006C07E4">
      <w:pPr>
        <w:jc w:val="center"/>
      </w:pPr>
      <w:bookmarkStart w:id="14" w:name="_Toc11279482"/>
      <w:r>
        <w:t xml:space="preserve">Figura C </w:t>
      </w:r>
      <w:r>
        <w:fldChar w:fldCharType="begin"/>
      </w:r>
      <w:r>
        <w:instrText xml:space="preserve"> SEQ Figura_C \* ARABIC </w:instrText>
      </w:r>
      <w:r>
        <w:fldChar w:fldCharType="separate"/>
      </w:r>
      <w:r w:rsidR="00023B71">
        <w:rPr>
          <w:noProof/>
        </w:rPr>
        <w:t>1</w:t>
      </w:r>
      <w:r>
        <w:fldChar w:fldCharType="end"/>
      </w:r>
      <w:r w:rsidR="003D4D56">
        <w:t xml:space="preserve"> </w:t>
      </w:r>
      <w:r>
        <w:t>Ejemplo de red compleja</w:t>
      </w:r>
      <w:r>
        <w:fldChar w:fldCharType="begin"/>
      </w:r>
      <w:r>
        <w:instrText xml:space="preserve"> ADDIN ZOTERO_ITEM CSL_CITATION {"citationID":"LKmIcxen","properties":{"formattedCitation":"(7)","plainCitation":"(7)","noteIndex":0},"citationItems":[{"id":258,"uris":["http://zotero.org/users/5280319/items/ZP629AAB"],"uri":["http://zotero.org/users/5280319/items/ZP629AAB"],"itemData":{"id":258,"type":"entry-encyclopedia","title":"Red compleja","container-title":"Wikipedia, la enciclopedia libre","source":"Wikipedia","abstract":"En el contexto de la ciencia de redes,[1]​ una red compleja  se refiere a una red (modelada como grafo) que posee ciertas propiedades estadísticas y topológicas no triviales que no ocurren en redes simples; p.e., distribuciones de grado que siguen leyes de potencia, estructuras jerárquicas, estructuras comunitarias, longitud entre cualesquiera dos entes del sistema corto, o alta cohesividad local (medida a través del coeficiente de agrupamiento). Ejemplo de redes con tales características en la naturaleza son las redes sociales,[2]​ las redes neuronales, las redes de tráfico aéreo y las redes tróficas, entre muchas otras.","URL":"https://es.wikipedia.org/w/index.php?title=Red_compleja&amp;oldid=116172175","note":"Page Version ID: 116172175","language":"es","issued":{"date-parts":[["2019",5,23]]},"accessed":{"date-parts":[["2019",6,12]]}}}],"schema":"https://github.com/citation-style-language/schema/raw/master/csl-citation.json"} </w:instrText>
      </w:r>
      <w:r>
        <w:fldChar w:fldCharType="separate"/>
      </w:r>
      <w:r w:rsidRPr="006C07E4">
        <w:t>(7)</w:t>
      </w:r>
      <w:bookmarkEnd w:id="14"/>
      <w:r>
        <w:fldChar w:fldCharType="end"/>
      </w:r>
    </w:p>
    <w:p w14:paraId="3037667D" w14:textId="77777777" w:rsidR="00CE2EB9" w:rsidRDefault="00CE2EB9" w:rsidP="00CE2EB9"/>
    <w:p w14:paraId="30F2483D" w14:textId="33436CFC" w:rsidR="00CE2EB9" w:rsidRDefault="006C07E4" w:rsidP="00211076">
      <w:pPr>
        <w:pStyle w:val="Ttulo2"/>
        <w:numPr>
          <w:ilvl w:val="1"/>
          <w:numId w:val="3"/>
        </w:numPr>
      </w:pPr>
      <w:bookmarkStart w:id="15" w:name="_Toc11279441"/>
      <w:r>
        <w:t>Grado de los nodos</w:t>
      </w:r>
      <w:bookmarkEnd w:id="15"/>
    </w:p>
    <w:p w14:paraId="59CA24E0" w14:textId="77777777" w:rsidR="00CE2EB9" w:rsidRDefault="00CE2EB9" w:rsidP="00CE2EB9"/>
    <w:p w14:paraId="3F7E50AE" w14:textId="338F63EB" w:rsidR="006C07E4" w:rsidRDefault="006C07E4" w:rsidP="00BF2A4B">
      <w:pPr>
        <w:rPr>
          <w:rFonts w:ascii="Times New Roman" w:hAnsi="Times New Roman"/>
        </w:rPr>
      </w:pPr>
      <w:r>
        <w:t>El grado de un nodo(k) es el número de enlaces que tiene conectados, si no tenemos en cuenta el peso de los enlaces, o el sumatorio del peso de los enlaces conectados a un nodo en caso de tenerlo en cuenta. Los nodos con un alto grado en comparación a la media se conocen como hubs.</w:t>
      </w:r>
      <w:r w:rsidR="003D4D56" w:rsidRPr="003D4D56">
        <w:t xml:space="preserve"> </w:t>
      </w:r>
      <w:r w:rsidR="003D4D56">
        <w:fldChar w:fldCharType="begin"/>
      </w:r>
      <w:r w:rsidR="00023B71">
        <w:instrText xml:space="preserve"> ADDIN ZOTERO_ITEM CSL_CITATION {"citationID":"CezzjSCV","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3D4D56">
        <w:fldChar w:fldCharType="separate"/>
      </w:r>
      <w:r w:rsidR="003D4D56" w:rsidRPr="006C07E4">
        <w:t>(5,6)</w:t>
      </w:r>
      <w:r w:rsidR="003D4D56">
        <w:fldChar w:fldCharType="end"/>
      </w:r>
    </w:p>
    <w:p w14:paraId="6BEA0211" w14:textId="29D036C3" w:rsidR="006C07E4" w:rsidRDefault="006C07E4" w:rsidP="00BF2A4B">
      <w:r>
        <w:t>Se puede calcular el grado medio de la red de la siguiente forma:</w:t>
      </w:r>
    </w:p>
    <w:p w14:paraId="23A9B081" w14:textId="77777777" w:rsidR="00BF2A4B" w:rsidRDefault="006C07E4" w:rsidP="00BF2A4B">
      <w:pPr>
        <w:keepNext/>
        <w:jc w:val="center"/>
      </w:pPr>
      <w:r w:rsidRPr="006C07E4">
        <w:rPr>
          <w:noProof/>
        </w:rPr>
        <w:drawing>
          <wp:inline distT="0" distB="0" distL="0" distR="0" wp14:anchorId="09696ED6" wp14:editId="4BC3D4D5">
            <wp:extent cx="638175" cy="3619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175" cy="361950"/>
                    </a:xfrm>
                    <a:prstGeom prst="rect">
                      <a:avLst/>
                    </a:prstGeom>
                    <a:noFill/>
                    <a:ln>
                      <a:noFill/>
                    </a:ln>
                  </pic:spPr>
                </pic:pic>
              </a:graphicData>
            </a:graphic>
          </wp:inline>
        </w:drawing>
      </w:r>
    </w:p>
    <w:p w14:paraId="33D1AD88" w14:textId="77C7502D" w:rsidR="006C07E4" w:rsidRDefault="00BF2A4B" w:rsidP="00BF2A4B">
      <w:pPr>
        <w:jc w:val="center"/>
      </w:pPr>
      <w:bookmarkStart w:id="16" w:name="_Toc11279483"/>
      <w:r>
        <w:t xml:space="preserve">Figura C </w:t>
      </w:r>
      <w:r>
        <w:fldChar w:fldCharType="begin"/>
      </w:r>
      <w:r>
        <w:instrText xml:space="preserve"> SEQ Figura_C \* ARABIC </w:instrText>
      </w:r>
      <w:r>
        <w:fldChar w:fldCharType="separate"/>
      </w:r>
      <w:r w:rsidR="00023B71">
        <w:rPr>
          <w:noProof/>
        </w:rPr>
        <w:t>2</w:t>
      </w:r>
      <w:r>
        <w:fldChar w:fldCharType="end"/>
      </w:r>
      <w:r w:rsidR="003D4D56">
        <w:t xml:space="preserve"> </w:t>
      </w:r>
      <w:r>
        <w:t>Fórmula del grado</w:t>
      </w:r>
      <w:bookmarkEnd w:id="16"/>
    </w:p>
    <w:p w14:paraId="0B5E44BC" w14:textId="77777777" w:rsidR="006C07E4" w:rsidRDefault="006C07E4" w:rsidP="00BF2A4B">
      <w:r>
        <w:t>Donde:</w:t>
      </w:r>
    </w:p>
    <w:p w14:paraId="3A7F8BD5" w14:textId="77777777" w:rsidR="006C07E4" w:rsidRDefault="006C07E4" w:rsidP="00BF2A4B">
      <w:r>
        <w:lastRenderedPageBreak/>
        <w:t>N es el número de nodos</w:t>
      </w:r>
    </w:p>
    <w:p w14:paraId="4A24324F" w14:textId="66162F76" w:rsidR="006C07E4" w:rsidRDefault="006C07E4" w:rsidP="00BF2A4B">
      <w:r>
        <w:t>L es el número de enlaces</w:t>
      </w:r>
    </w:p>
    <w:p w14:paraId="7C27BC4C" w14:textId="77777777" w:rsidR="00BF2A4B" w:rsidRDefault="00BF2A4B" w:rsidP="00BF2A4B"/>
    <w:p w14:paraId="0C601B2C" w14:textId="58D24561" w:rsidR="00BF2A4B" w:rsidRDefault="00BF2A4B" w:rsidP="00BF2A4B">
      <w:pPr>
        <w:pStyle w:val="Sinespaciado"/>
        <w:rPr>
          <w:b/>
          <w:bCs/>
        </w:rPr>
      </w:pPr>
      <w:r w:rsidRPr="00BF2A4B">
        <w:rPr>
          <w:b/>
          <w:bCs/>
        </w:rPr>
        <w:t>Distribución de grado</w:t>
      </w:r>
    </w:p>
    <w:p w14:paraId="48F71EB2" w14:textId="7F28E526" w:rsidR="00BF2A4B" w:rsidRDefault="00BF2A4B" w:rsidP="00BF2A4B">
      <w:r>
        <w:t>Con el grado de todos los nodos podemos obtener la distribución de grado que consiste en las probabilidades de que dado un nodo al azar tenga un grado k.</w:t>
      </w:r>
      <w:r w:rsidR="003D4D56">
        <w:t xml:space="preserve"> </w:t>
      </w:r>
      <w:r w:rsidR="003D4D56">
        <w:fldChar w:fldCharType="begin"/>
      </w:r>
      <w:r w:rsidR="00023B71">
        <w:instrText xml:space="preserve"> ADDIN ZOTERO_ITEM CSL_CITATION {"citationID":"PJt4I70Z","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3D4D56">
        <w:fldChar w:fldCharType="separate"/>
      </w:r>
      <w:r w:rsidR="003D4D56" w:rsidRPr="006C07E4">
        <w:t>(5,6)</w:t>
      </w:r>
      <w:r w:rsidR="003D4D56">
        <w:fldChar w:fldCharType="end"/>
      </w:r>
    </w:p>
    <w:p w14:paraId="4B615BCB" w14:textId="77777777" w:rsidR="00BF2A4B" w:rsidRDefault="00BF2A4B" w:rsidP="00BF2A4B">
      <w:r>
        <w:t>Esta fórmula se representa como:</w:t>
      </w:r>
    </w:p>
    <w:p w14:paraId="5131B082" w14:textId="77777777" w:rsidR="00BF2A4B" w:rsidRDefault="00BF2A4B" w:rsidP="00BF2A4B">
      <w:pPr>
        <w:keepNext/>
        <w:jc w:val="center"/>
      </w:pPr>
      <w:r w:rsidRPr="00BF2A4B">
        <w:rPr>
          <w:noProof/>
        </w:rPr>
        <w:drawing>
          <wp:inline distT="0" distB="0" distL="0" distR="0" wp14:anchorId="2032E20D" wp14:editId="48C34FBB">
            <wp:extent cx="952500" cy="1905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190500"/>
                    </a:xfrm>
                    <a:prstGeom prst="rect">
                      <a:avLst/>
                    </a:prstGeom>
                    <a:noFill/>
                    <a:ln>
                      <a:noFill/>
                    </a:ln>
                  </pic:spPr>
                </pic:pic>
              </a:graphicData>
            </a:graphic>
          </wp:inline>
        </w:drawing>
      </w:r>
    </w:p>
    <w:p w14:paraId="710B5F5F" w14:textId="576AD939" w:rsidR="00BF2A4B" w:rsidRDefault="00BF2A4B" w:rsidP="00BF2A4B">
      <w:pPr>
        <w:jc w:val="center"/>
      </w:pPr>
      <w:bookmarkStart w:id="17" w:name="_Toc11279484"/>
      <w:r>
        <w:t xml:space="preserve">Figura C </w:t>
      </w:r>
      <w:r>
        <w:fldChar w:fldCharType="begin"/>
      </w:r>
      <w:r>
        <w:instrText xml:space="preserve"> SEQ Figura_C \* ARABIC </w:instrText>
      </w:r>
      <w:r>
        <w:fldChar w:fldCharType="separate"/>
      </w:r>
      <w:r w:rsidR="00023B71">
        <w:rPr>
          <w:noProof/>
        </w:rPr>
        <w:t>3</w:t>
      </w:r>
      <w:r>
        <w:fldChar w:fldCharType="end"/>
      </w:r>
      <w:r w:rsidR="003D4D56">
        <w:t xml:space="preserve"> </w:t>
      </w:r>
      <w:r>
        <w:t>Fórmula distribución grado</w:t>
      </w:r>
      <w:bookmarkEnd w:id="17"/>
    </w:p>
    <w:p w14:paraId="15BC6D09" w14:textId="514CDC89" w:rsidR="00BF2A4B" w:rsidRDefault="00BF2A4B" w:rsidP="00BF2A4B">
      <w:r>
        <w:t>Donde Nk es igual al número de enlaces con grado k.</w:t>
      </w:r>
    </w:p>
    <w:p w14:paraId="5D11F707" w14:textId="12A83F08" w:rsidR="00BF2A4B" w:rsidRDefault="00BF2A4B" w:rsidP="00BF2A4B">
      <w:pPr>
        <w:pStyle w:val="Sinespaciado"/>
        <w:rPr>
          <w:b/>
          <w:bCs/>
        </w:rPr>
      </w:pPr>
      <w:r>
        <w:rPr>
          <w:b/>
          <w:bCs/>
        </w:rPr>
        <w:t>Densidad</w:t>
      </w:r>
    </w:p>
    <w:p w14:paraId="0CB5515C" w14:textId="76774E38" w:rsidR="00BF2A4B" w:rsidRPr="003D4D56" w:rsidRDefault="00BF2A4B" w:rsidP="003D4D56">
      <w:pPr>
        <w:rPr>
          <w:rFonts w:ascii="Times New Roman" w:hAnsi="Times New Roman"/>
        </w:rPr>
      </w:pPr>
      <w:r>
        <w:t>La densidad de la red es la relación entre el número de enlaces y el número posible de enlaces. Se dice que una red es poco densa en caso de que el número de enlaces es del mismo orden que el número de nodos, si por el contrario L&gt;&gt;N se considera que la red es densa.</w:t>
      </w:r>
      <w:r w:rsidR="003D4D56">
        <w:t xml:space="preserve"> </w:t>
      </w:r>
      <w:r w:rsidR="003D4D56">
        <w:fldChar w:fldCharType="begin"/>
      </w:r>
      <w:r w:rsidR="00023B71">
        <w:instrText xml:space="preserve"> ADDIN ZOTERO_ITEM CSL_CITATION {"citationID":"jLEstck6","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3D4D56">
        <w:fldChar w:fldCharType="separate"/>
      </w:r>
      <w:r w:rsidR="003D4D56" w:rsidRPr="006C07E4">
        <w:t>(5,6)</w:t>
      </w:r>
      <w:r w:rsidR="003D4D56">
        <w:fldChar w:fldCharType="end"/>
      </w:r>
    </w:p>
    <w:p w14:paraId="4553377A" w14:textId="77777777" w:rsidR="00BF2A4B" w:rsidRDefault="00BF2A4B" w:rsidP="00BF2A4B"/>
    <w:p w14:paraId="248421A8" w14:textId="7E11434D" w:rsidR="00BF2A4B" w:rsidRDefault="00BF2A4B" w:rsidP="00211076">
      <w:pPr>
        <w:pStyle w:val="Ttulo2"/>
        <w:numPr>
          <w:ilvl w:val="1"/>
          <w:numId w:val="3"/>
        </w:numPr>
      </w:pPr>
      <w:bookmarkStart w:id="18" w:name="_Toc11279442"/>
      <w:r>
        <w:t>Distancia geodésica</w:t>
      </w:r>
      <w:bookmarkEnd w:id="18"/>
    </w:p>
    <w:p w14:paraId="774FCF0A" w14:textId="77777777" w:rsidR="00D765D3" w:rsidRPr="00D765D3" w:rsidRDefault="00D765D3" w:rsidP="00D765D3"/>
    <w:p w14:paraId="47A0AEFF" w14:textId="75774ED9" w:rsidR="00BF2A4B" w:rsidRDefault="00BF2A4B" w:rsidP="00BF2A4B">
      <w:pPr>
        <w:rPr>
          <w:rFonts w:ascii="Times New Roman" w:hAnsi="Times New Roman"/>
        </w:rPr>
      </w:pPr>
      <w:r>
        <w:t>En las redes la distancia entre dos nodos es el número de enlaces que hay que atravesar para llegar desde el nodo origen al nodo fin, en redes pesadas, la distancia sería la suma de los pesos de los enlaces que hay que atravesar. Como en las redes pueden existir varios caminos para llegar de un nodo a otro, al camino de distancia menor se le denomina distancia geodésica. En caso de no existir ningún camino entre dos nodos se considera que la distancia geodésica es infinita.</w:t>
      </w:r>
      <w:r w:rsidR="003D4D56">
        <w:t xml:space="preserve"> </w:t>
      </w:r>
      <w:r w:rsidR="003D4D56">
        <w:fldChar w:fldCharType="begin"/>
      </w:r>
      <w:r w:rsidR="00023B71">
        <w:instrText xml:space="preserve"> ADDIN ZOTERO_ITEM CSL_CITATION {"citationID":"UdBOQFA6","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3D4D56">
        <w:fldChar w:fldCharType="separate"/>
      </w:r>
      <w:r w:rsidR="003D4D56" w:rsidRPr="006C07E4">
        <w:t>(5,6)</w:t>
      </w:r>
      <w:r w:rsidR="003D4D56">
        <w:fldChar w:fldCharType="end"/>
      </w:r>
    </w:p>
    <w:p w14:paraId="4B00F5E7" w14:textId="3671C94F" w:rsidR="00BF2A4B" w:rsidRDefault="00BF2A4B" w:rsidP="00BF2A4B"/>
    <w:p w14:paraId="4644AC8C" w14:textId="54B7307C" w:rsidR="00BF2A4B" w:rsidRDefault="00BF2A4B" w:rsidP="00BF2A4B">
      <w:pPr>
        <w:pStyle w:val="Sinespaciado"/>
        <w:rPr>
          <w:b/>
          <w:bCs/>
        </w:rPr>
      </w:pPr>
      <w:r>
        <w:rPr>
          <w:b/>
          <w:bCs/>
        </w:rPr>
        <w:t>Excentricidad</w:t>
      </w:r>
    </w:p>
    <w:p w14:paraId="10BB580D" w14:textId="534D2137" w:rsidR="003D4D56" w:rsidRDefault="003D4D56" w:rsidP="003D4D56">
      <w:r>
        <w:t xml:space="preserve">Se le llama excentricidad a la mayor distancia geodésica que tiene un nodo con respecto al resto de nodos de la red. </w:t>
      </w:r>
      <w:r>
        <w:fldChar w:fldCharType="begin"/>
      </w:r>
      <w:r w:rsidR="00023B71">
        <w:instrText xml:space="preserve"> ADDIN ZOTERO_ITEM CSL_CITATION {"citationID":"R84lOwg6","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Pr="006C07E4">
        <w:t>(5,6)</w:t>
      </w:r>
      <w:r>
        <w:fldChar w:fldCharType="end"/>
      </w:r>
    </w:p>
    <w:p w14:paraId="0184914B" w14:textId="77777777" w:rsidR="003D4D56" w:rsidRDefault="003D4D56" w:rsidP="003D4D56">
      <w:pPr>
        <w:rPr>
          <w:rFonts w:ascii="Times New Roman" w:hAnsi="Times New Roman"/>
        </w:rPr>
      </w:pPr>
    </w:p>
    <w:p w14:paraId="575BBF87" w14:textId="072D6765" w:rsidR="00BF2A4B" w:rsidRDefault="00BF2A4B" w:rsidP="00BF2A4B">
      <w:pPr>
        <w:pStyle w:val="Sinespaciado"/>
        <w:rPr>
          <w:b/>
          <w:bCs/>
        </w:rPr>
      </w:pPr>
      <w:r>
        <w:rPr>
          <w:b/>
          <w:bCs/>
        </w:rPr>
        <w:t>Diámetro de la red</w:t>
      </w:r>
    </w:p>
    <w:p w14:paraId="05D19201" w14:textId="2145B1D0" w:rsidR="003D4D56" w:rsidRDefault="003D4D56" w:rsidP="003D4D56">
      <w:pPr>
        <w:rPr>
          <w:rFonts w:ascii="Times New Roman" w:hAnsi="Times New Roman"/>
        </w:rPr>
      </w:pPr>
      <w:r>
        <w:t xml:space="preserve">El diámetro es la excentricidad máxima entre todos los nodos de la red, los nodos con excentricidad máxima se los conoce como nodos periféricos. El diámetro nos proporciona el número de pasos máximos necesarios para ir de cualquier nodo a cualquier otro de la red y es una de las principales medidas de conectividad global de una red. </w:t>
      </w:r>
      <w:r>
        <w:fldChar w:fldCharType="begin"/>
      </w:r>
      <w:r w:rsidR="00023B71">
        <w:instrText xml:space="preserve"> ADDIN ZOTERO_ITEM CSL_CITATION {"citationID":"a145FM78","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Pr="006C07E4">
        <w:t>(5,6)</w:t>
      </w:r>
      <w:r>
        <w:fldChar w:fldCharType="end"/>
      </w:r>
    </w:p>
    <w:p w14:paraId="73E4315B" w14:textId="7D8433A6" w:rsidR="00BF2A4B" w:rsidRDefault="00BF2A4B" w:rsidP="00BF2A4B">
      <w:pPr>
        <w:pStyle w:val="Sinespaciado"/>
        <w:rPr>
          <w:b/>
          <w:bCs/>
        </w:rPr>
      </w:pPr>
    </w:p>
    <w:p w14:paraId="25F0AC19" w14:textId="61886D2A" w:rsidR="00BF2A4B" w:rsidRDefault="00BF2A4B" w:rsidP="00BF2A4B">
      <w:pPr>
        <w:pStyle w:val="Sinespaciado"/>
        <w:rPr>
          <w:b/>
          <w:bCs/>
        </w:rPr>
      </w:pPr>
      <w:r>
        <w:rPr>
          <w:b/>
          <w:bCs/>
        </w:rPr>
        <w:t>Radio de la red</w:t>
      </w:r>
    </w:p>
    <w:p w14:paraId="0E513802" w14:textId="4079BD1C" w:rsidR="003D4D56" w:rsidRDefault="003D4D56" w:rsidP="003D4D56">
      <w:pPr>
        <w:rPr>
          <w:rFonts w:ascii="Times New Roman" w:hAnsi="Times New Roman"/>
        </w:rPr>
      </w:pPr>
      <w:r>
        <w:lastRenderedPageBreak/>
        <w:t xml:space="preserve">El radio es la excentricidad mínima entre todos los nodos de la red, los nodos con excentricidad mínima forman el centro. Dos veces el radio de la red siempre es mayor o igual que el diámetro de la red. </w:t>
      </w:r>
      <w:r>
        <w:fldChar w:fldCharType="begin"/>
      </w:r>
      <w:r w:rsidR="00023B71">
        <w:instrText xml:space="preserve"> ADDIN ZOTERO_ITEM CSL_CITATION {"citationID":"yf3JjGve","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Pr="006C07E4">
        <w:t>(5,6)</w:t>
      </w:r>
      <w:r>
        <w:fldChar w:fldCharType="end"/>
      </w:r>
    </w:p>
    <w:p w14:paraId="5DA949C4" w14:textId="77777777" w:rsidR="003D4D56" w:rsidRDefault="003D4D56" w:rsidP="00BF2A4B">
      <w:pPr>
        <w:pStyle w:val="Sinespaciado"/>
        <w:rPr>
          <w:b/>
          <w:bCs/>
        </w:rPr>
      </w:pPr>
    </w:p>
    <w:p w14:paraId="25BBA8D8" w14:textId="251A1333" w:rsidR="00BF2A4B" w:rsidRDefault="00BF2A4B" w:rsidP="00211076">
      <w:pPr>
        <w:pStyle w:val="Ttulo2"/>
        <w:numPr>
          <w:ilvl w:val="1"/>
          <w:numId w:val="3"/>
        </w:numPr>
      </w:pPr>
      <w:bookmarkStart w:id="19" w:name="_Toc11279443"/>
      <w:r>
        <w:t>Coeficiente de clustering</w:t>
      </w:r>
      <w:bookmarkEnd w:id="19"/>
    </w:p>
    <w:p w14:paraId="745F4931" w14:textId="77777777" w:rsidR="00D765D3" w:rsidRPr="00D765D3" w:rsidRDefault="00D765D3" w:rsidP="00D765D3"/>
    <w:p w14:paraId="3DA4945B" w14:textId="5B7B9049" w:rsidR="003D4D56" w:rsidRDefault="003D4D56" w:rsidP="003D4D56">
      <w:r>
        <w:t xml:space="preserve">El coeficiente de clustering mide la densidad local de la red, esto lo hace calculando la proporción de vecinos de cada nodo que están conectados. Un bajo clustering de un nodo indica que sus vecinos dependen más de él para obtener información, esto hace que pueda usarse como una medida de centralidad inversa en sustitución de la medida de intermediación (la veremos posteriormente). </w:t>
      </w:r>
      <w:r>
        <w:fldChar w:fldCharType="begin"/>
      </w:r>
      <w:r w:rsidR="00023B71">
        <w:instrText xml:space="preserve"> ADDIN ZOTERO_ITEM CSL_CITATION {"citationID":"rWN6S7Ql","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Pr="006C07E4">
        <w:t>(5,6)</w:t>
      </w:r>
      <w:r>
        <w:fldChar w:fldCharType="end"/>
      </w:r>
    </w:p>
    <w:p w14:paraId="74531DDA" w14:textId="77777777" w:rsidR="003D4D56" w:rsidRDefault="003D4D56" w:rsidP="003D4D56">
      <w:pPr>
        <w:keepNext/>
        <w:jc w:val="center"/>
      </w:pPr>
      <w:r w:rsidRPr="003D4D56">
        <w:rPr>
          <w:rFonts w:ascii="Times New Roman" w:hAnsi="Times New Roman"/>
          <w:noProof/>
        </w:rPr>
        <w:drawing>
          <wp:inline distT="0" distB="0" distL="0" distR="0" wp14:anchorId="037FFC06" wp14:editId="51456B08">
            <wp:extent cx="962025" cy="4000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2025" cy="400050"/>
                    </a:xfrm>
                    <a:prstGeom prst="rect">
                      <a:avLst/>
                    </a:prstGeom>
                    <a:noFill/>
                    <a:ln>
                      <a:noFill/>
                    </a:ln>
                  </pic:spPr>
                </pic:pic>
              </a:graphicData>
            </a:graphic>
          </wp:inline>
        </w:drawing>
      </w:r>
    </w:p>
    <w:p w14:paraId="5F2ED07D" w14:textId="29F3CDF9" w:rsidR="003D4D56" w:rsidRDefault="003D4D56" w:rsidP="003D4D56">
      <w:pPr>
        <w:rPr>
          <w:rFonts w:ascii="Times New Roman" w:hAnsi="Times New Roman"/>
        </w:rPr>
      </w:pPr>
      <w:bookmarkStart w:id="20" w:name="_Toc11279485"/>
      <w:r>
        <w:t xml:space="preserve">Figura C </w:t>
      </w:r>
      <w:r>
        <w:fldChar w:fldCharType="begin"/>
      </w:r>
      <w:r>
        <w:instrText xml:space="preserve"> SEQ Figura_C \* ARABIC </w:instrText>
      </w:r>
      <w:r>
        <w:fldChar w:fldCharType="separate"/>
      </w:r>
      <w:r w:rsidR="00023B71">
        <w:rPr>
          <w:noProof/>
        </w:rPr>
        <w:t>4</w:t>
      </w:r>
      <w:r>
        <w:fldChar w:fldCharType="end"/>
      </w:r>
      <w:r>
        <w:t xml:space="preserve"> Fórmula Clustering Local</w:t>
      </w:r>
      <w:bookmarkEnd w:id="20"/>
    </w:p>
    <w:p w14:paraId="2C9F4A1F" w14:textId="25FD4984" w:rsidR="003D4D56" w:rsidRDefault="003D4D56" w:rsidP="003D4D56">
      <w:pPr>
        <w:rPr>
          <w:rFonts w:ascii="Times New Roman" w:hAnsi="Times New Roman"/>
        </w:rPr>
      </w:pPr>
      <w:r>
        <w:t>Para calcular la densidad global de la red se utiliza el coeficiente de clustering local medio.</w:t>
      </w:r>
    </w:p>
    <w:p w14:paraId="7DDCFF63" w14:textId="77777777" w:rsidR="003D4D56" w:rsidRDefault="003D4D56" w:rsidP="003D4D56">
      <w:pPr>
        <w:keepNext/>
        <w:jc w:val="center"/>
      </w:pPr>
      <w:r w:rsidRPr="003D4D56">
        <w:rPr>
          <w:rFonts w:ascii="Times New Roman" w:hAnsi="Times New Roman"/>
          <w:noProof/>
        </w:rPr>
        <w:drawing>
          <wp:inline distT="0" distB="0" distL="0" distR="0" wp14:anchorId="3538D8F4" wp14:editId="569C07DC">
            <wp:extent cx="962025" cy="4095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2025" cy="409575"/>
                    </a:xfrm>
                    <a:prstGeom prst="rect">
                      <a:avLst/>
                    </a:prstGeom>
                    <a:noFill/>
                    <a:ln>
                      <a:noFill/>
                    </a:ln>
                  </pic:spPr>
                </pic:pic>
              </a:graphicData>
            </a:graphic>
          </wp:inline>
        </w:drawing>
      </w:r>
    </w:p>
    <w:p w14:paraId="7AAEB4E5" w14:textId="40CEE1E4" w:rsidR="003D4D56" w:rsidRDefault="003D4D56" w:rsidP="003D4D56">
      <w:pPr>
        <w:jc w:val="center"/>
        <w:rPr>
          <w:rFonts w:ascii="Times New Roman" w:hAnsi="Times New Roman"/>
        </w:rPr>
      </w:pPr>
      <w:bookmarkStart w:id="21" w:name="_Toc11279486"/>
      <w:r>
        <w:t xml:space="preserve">Figura C </w:t>
      </w:r>
      <w:r>
        <w:fldChar w:fldCharType="begin"/>
      </w:r>
      <w:r>
        <w:instrText xml:space="preserve"> SEQ Figura_C \* ARABIC </w:instrText>
      </w:r>
      <w:r>
        <w:fldChar w:fldCharType="separate"/>
      </w:r>
      <w:r w:rsidR="00023B71">
        <w:rPr>
          <w:noProof/>
        </w:rPr>
        <w:t>5</w:t>
      </w:r>
      <w:r>
        <w:fldChar w:fldCharType="end"/>
      </w:r>
      <w:r>
        <w:t xml:space="preserve"> Fórmula Cluestering Local Medio</w:t>
      </w:r>
      <w:bookmarkEnd w:id="21"/>
    </w:p>
    <w:p w14:paraId="2B72D772" w14:textId="761D85F8" w:rsidR="00BF2A4B" w:rsidRDefault="00BF2A4B" w:rsidP="00BF2A4B"/>
    <w:p w14:paraId="4EADC9D9" w14:textId="78FB298D" w:rsidR="003D4D56" w:rsidRDefault="003D4D56" w:rsidP="003D4D56">
      <w:pPr>
        <w:pStyle w:val="Sinespaciado"/>
        <w:rPr>
          <w:b/>
          <w:bCs/>
        </w:rPr>
      </w:pPr>
      <w:r>
        <w:rPr>
          <w:b/>
          <w:bCs/>
        </w:rPr>
        <w:t>Transitividad</w:t>
      </w:r>
    </w:p>
    <w:p w14:paraId="3A484CFB" w14:textId="77777777" w:rsidR="003D4D56" w:rsidRDefault="003D4D56" w:rsidP="003D4D56">
      <w:pPr>
        <w:rPr>
          <w:rFonts w:ascii="Times New Roman" w:hAnsi="Times New Roman"/>
        </w:rPr>
      </w:pPr>
      <w:r>
        <w:t>La transitividad mide el número de triadas abiertas que son triángulos en la red. Para calcularla se utiliza la siguiente fórmula:</w:t>
      </w:r>
    </w:p>
    <w:p w14:paraId="5B6F2C17" w14:textId="77777777" w:rsidR="00D765D3" w:rsidRDefault="00D765D3" w:rsidP="00D765D3">
      <w:pPr>
        <w:keepNext/>
        <w:jc w:val="center"/>
      </w:pPr>
      <w:r>
        <w:rPr>
          <w:noProof/>
        </w:rPr>
        <w:drawing>
          <wp:inline distT="0" distB="0" distL="0" distR="0" wp14:anchorId="0F12F338" wp14:editId="650951A1">
            <wp:extent cx="2133600" cy="466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600" cy="466725"/>
                    </a:xfrm>
                    <a:prstGeom prst="rect">
                      <a:avLst/>
                    </a:prstGeom>
                  </pic:spPr>
                </pic:pic>
              </a:graphicData>
            </a:graphic>
          </wp:inline>
        </w:drawing>
      </w:r>
    </w:p>
    <w:p w14:paraId="10953489" w14:textId="17D429DD" w:rsidR="003D4D56" w:rsidRDefault="00D765D3" w:rsidP="00D765D3">
      <w:pPr>
        <w:jc w:val="center"/>
      </w:pPr>
      <w:bookmarkStart w:id="22" w:name="_Toc11279487"/>
      <w:r>
        <w:t xml:space="preserve">Figura C </w:t>
      </w:r>
      <w:r>
        <w:fldChar w:fldCharType="begin"/>
      </w:r>
      <w:r>
        <w:instrText xml:space="preserve"> SEQ Figura_C \* ARABIC </w:instrText>
      </w:r>
      <w:r>
        <w:fldChar w:fldCharType="separate"/>
      </w:r>
      <w:r w:rsidR="00023B71">
        <w:rPr>
          <w:noProof/>
        </w:rPr>
        <w:t>6</w:t>
      </w:r>
      <w:r>
        <w:fldChar w:fldCharType="end"/>
      </w:r>
      <w:r>
        <w:t xml:space="preserve"> </w:t>
      </w:r>
      <w:r w:rsidRPr="00CD1BE9">
        <w:t>Fórmula Transitividad</w:t>
      </w:r>
      <w:bookmarkEnd w:id="22"/>
    </w:p>
    <w:p w14:paraId="523DE3C8" w14:textId="0A87E9C2" w:rsidR="003D4D56" w:rsidRDefault="003D4D56" w:rsidP="003D4D56">
      <w:pPr>
        <w:rPr>
          <w:rFonts w:ascii="Times New Roman" w:hAnsi="Times New Roman"/>
        </w:rPr>
      </w:pPr>
      <w:r>
        <w:t>A pesar de que tanto la transitividad como el coeficiente de clustering local medio miden la tendencia de los enlaces a formar triángulos, la transitividad da una mayor importancia a los nodos que tengan un grado mayor.</w:t>
      </w:r>
      <w:r w:rsidR="009567E4" w:rsidRPr="009567E4">
        <w:t xml:space="preserve"> </w:t>
      </w:r>
      <w:r w:rsidR="009567E4">
        <w:fldChar w:fldCharType="begin"/>
      </w:r>
      <w:r w:rsidR="00023B71">
        <w:instrText xml:space="preserve"> ADDIN ZOTERO_ITEM CSL_CITATION {"citationID":"5l14U99f","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9567E4">
        <w:fldChar w:fldCharType="separate"/>
      </w:r>
      <w:r w:rsidR="009567E4" w:rsidRPr="006C07E4">
        <w:t>(5,6)</w:t>
      </w:r>
      <w:r w:rsidR="009567E4">
        <w:fldChar w:fldCharType="end"/>
      </w:r>
    </w:p>
    <w:p w14:paraId="230755FF" w14:textId="77777777" w:rsidR="003D4D56" w:rsidRDefault="003D4D56" w:rsidP="00BF2A4B"/>
    <w:p w14:paraId="3A68EBC3" w14:textId="0756404B" w:rsidR="00BF2A4B" w:rsidRDefault="00BF2A4B" w:rsidP="00211076">
      <w:pPr>
        <w:pStyle w:val="Ttulo2"/>
        <w:numPr>
          <w:ilvl w:val="1"/>
          <w:numId w:val="3"/>
        </w:numPr>
      </w:pPr>
      <w:bookmarkStart w:id="23" w:name="_Toc11279444"/>
      <w:r>
        <w:t>Medidas de centralidad</w:t>
      </w:r>
      <w:bookmarkEnd w:id="23"/>
    </w:p>
    <w:p w14:paraId="12ED366B" w14:textId="77777777" w:rsidR="00D765D3" w:rsidRPr="00D765D3" w:rsidRDefault="00D765D3" w:rsidP="00D765D3"/>
    <w:p w14:paraId="27DAFC2C" w14:textId="108D8C38" w:rsidR="003D4D56" w:rsidRDefault="003D4D56" w:rsidP="003D4D56">
      <w:pPr>
        <w:rPr>
          <w:rFonts w:ascii="Times New Roman" w:hAnsi="Times New Roman"/>
        </w:rPr>
      </w:pPr>
      <w:r>
        <w:t>Las medidas de centralidad sirven para encontrar los nodos más importantes de una red, hay distintas formas de medirla, se puede calcular por cada nodo, lo que supondría la centralidad de nodo, o para la red en su conjunto, lo que supondría la centralidad de red. Existen también diferentes métricas de centralidad.</w:t>
      </w:r>
      <w:r w:rsidR="009567E4" w:rsidRPr="009567E4">
        <w:t xml:space="preserve"> </w:t>
      </w:r>
      <w:r w:rsidR="009567E4">
        <w:fldChar w:fldCharType="begin"/>
      </w:r>
      <w:r w:rsidR="00023B71">
        <w:instrText xml:space="preserve"> ADDIN ZOTERO_ITEM CSL_CITATION {"citationID":"X0dooGYP","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9567E4">
        <w:fldChar w:fldCharType="separate"/>
      </w:r>
      <w:r w:rsidR="009567E4" w:rsidRPr="006C07E4">
        <w:t>(5,6)</w:t>
      </w:r>
      <w:r w:rsidR="009567E4">
        <w:fldChar w:fldCharType="end"/>
      </w:r>
    </w:p>
    <w:p w14:paraId="0115045C" w14:textId="30CCB31D" w:rsidR="00BF2A4B" w:rsidRDefault="00BF2A4B" w:rsidP="00BF2A4B"/>
    <w:p w14:paraId="16929C59" w14:textId="7934CD1D" w:rsidR="003D4D56" w:rsidRDefault="003D4D56" w:rsidP="003D4D56">
      <w:pPr>
        <w:pStyle w:val="Sinespaciado"/>
        <w:rPr>
          <w:b/>
          <w:bCs/>
        </w:rPr>
      </w:pPr>
      <w:r>
        <w:rPr>
          <w:b/>
          <w:bCs/>
        </w:rPr>
        <w:lastRenderedPageBreak/>
        <w:t>Centralidad de grado</w:t>
      </w:r>
    </w:p>
    <w:p w14:paraId="3B3E0D71" w14:textId="2CF968F6" w:rsidR="003D4D56" w:rsidRDefault="003D4D56" w:rsidP="003D4D56">
      <w:pPr>
        <w:rPr>
          <w:rFonts w:ascii="Times New Roman" w:hAnsi="Times New Roman"/>
        </w:rPr>
      </w:pPr>
      <w:r>
        <w:t>La centralidad de grado es una medida local que parte de la hipótesis de que los nodos con más grado son los más importantes de la red. El fallo de esta métrica es que depende exclusivamente del grado sin tener en cuenta la importancia de los nodos con los que tienes un enlace. Un ejemplo de esto sería que en una red social te siga un bot sería igual de importante a que te siga un famoso.</w:t>
      </w:r>
      <w:r w:rsidR="009567E4">
        <w:t xml:space="preserve"> </w:t>
      </w:r>
      <w:r w:rsidR="009567E4">
        <w:fldChar w:fldCharType="begin"/>
      </w:r>
      <w:r w:rsidR="00023B71">
        <w:instrText xml:space="preserve"> ADDIN ZOTERO_ITEM CSL_CITATION {"citationID":"PxrrcMHQ","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9567E4">
        <w:fldChar w:fldCharType="separate"/>
      </w:r>
      <w:r w:rsidR="009567E4" w:rsidRPr="006C07E4">
        <w:t>(5,6)</w:t>
      </w:r>
      <w:r w:rsidR="009567E4">
        <w:fldChar w:fldCharType="end"/>
      </w:r>
    </w:p>
    <w:p w14:paraId="79ADC24D" w14:textId="7F538473" w:rsidR="003D4D56" w:rsidRDefault="003D4D56" w:rsidP="003D4D56">
      <w:pPr>
        <w:pStyle w:val="Sinespaciado"/>
        <w:rPr>
          <w:b/>
          <w:bCs/>
        </w:rPr>
      </w:pPr>
    </w:p>
    <w:p w14:paraId="420D1B73" w14:textId="4015FA67" w:rsidR="003D4D56" w:rsidRDefault="003D4D56" w:rsidP="003D4D56">
      <w:pPr>
        <w:pStyle w:val="Sinespaciado"/>
        <w:rPr>
          <w:b/>
          <w:bCs/>
        </w:rPr>
      </w:pPr>
      <w:r>
        <w:rPr>
          <w:b/>
          <w:bCs/>
        </w:rPr>
        <w:t>Centralidad de cercanía</w:t>
      </w:r>
    </w:p>
    <w:p w14:paraId="27FD1F2F" w14:textId="49D4DB23" w:rsidR="009567E4" w:rsidRDefault="009567E4" w:rsidP="009567E4">
      <w:pPr>
        <w:rPr>
          <w:rFonts w:ascii="Times New Roman" w:hAnsi="Times New Roman"/>
        </w:rPr>
      </w:pPr>
      <w:r>
        <w:t xml:space="preserve">La centralidad de cercanía parte de la hipótesis de que los nodos que están más cerca de otros nodos son los más importantes. Para determinar cuáles son los nodos más cercanos se utiliza la </w:t>
      </w:r>
      <w:r w:rsidRPr="00D765D3">
        <w:rPr>
          <w:i/>
          <w:iCs/>
        </w:rPr>
        <w:t>closeness</w:t>
      </w:r>
      <w:r>
        <w:t xml:space="preserve"> que consiste en fraccionar 1 entre la distancia geodésica media. Los nodos más importantes son los nodos con mayor </w:t>
      </w:r>
      <w:r w:rsidRPr="00D765D3">
        <w:rPr>
          <w:i/>
          <w:iCs/>
        </w:rPr>
        <w:t xml:space="preserve">closeness. </w:t>
      </w:r>
      <w:r>
        <w:t xml:space="preserve">Algunos problemas que surgen con esta medida son que no funciona bien en redes pequeño mundo (redes donde se puede llegar de cualquier con una distancia relativamente corta) al haber poca diferencia entre la distancia geodésica media menor y mayor, y que en caso de que no haya distancia infinita entre dos nodos, la </w:t>
      </w:r>
      <w:r w:rsidRPr="00D765D3">
        <w:rPr>
          <w:i/>
          <w:iCs/>
        </w:rPr>
        <w:t xml:space="preserve">closeness </w:t>
      </w:r>
      <w:r>
        <w:t>de estos es infinita. Una solución al caso de las distancias infinitas es utilizar la distancia geodésica media armónica, cuya fórmula es:</w:t>
      </w:r>
      <w:r w:rsidR="00D765D3">
        <w:t xml:space="preserve"> </w:t>
      </w:r>
      <w:r w:rsidR="00D765D3">
        <w:fldChar w:fldCharType="begin"/>
      </w:r>
      <w:r w:rsidR="00023B71">
        <w:instrText xml:space="preserve"> ADDIN ZOTERO_ITEM CSL_CITATION {"citationID":"tes2x7U6","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D765D3">
        <w:fldChar w:fldCharType="separate"/>
      </w:r>
      <w:r w:rsidR="00D765D3" w:rsidRPr="006C07E4">
        <w:t>(5,6)</w:t>
      </w:r>
      <w:r w:rsidR="00D765D3">
        <w:fldChar w:fldCharType="end"/>
      </w:r>
    </w:p>
    <w:p w14:paraId="32708BFF" w14:textId="77777777" w:rsidR="009567E4" w:rsidRDefault="009567E4" w:rsidP="009567E4">
      <w:pPr>
        <w:jc w:val="center"/>
      </w:pPr>
      <w:r w:rsidRPr="009567E4">
        <w:rPr>
          <w:noProof/>
        </w:rPr>
        <w:drawing>
          <wp:inline distT="0" distB="0" distL="0" distR="0" wp14:anchorId="3DD468A0" wp14:editId="3F855DD6">
            <wp:extent cx="1200150" cy="4191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0150" cy="419100"/>
                    </a:xfrm>
                    <a:prstGeom prst="rect">
                      <a:avLst/>
                    </a:prstGeom>
                    <a:noFill/>
                    <a:ln>
                      <a:noFill/>
                    </a:ln>
                  </pic:spPr>
                </pic:pic>
              </a:graphicData>
            </a:graphic>
          </wp:inline>
        </w:drawing>
      </w:r>
    </w:p>
    <w:p w14:paraId="38003D59" w14:textId="2C451605" w:rsidR="003D4D56" w:rsidRDefault="009567E4" w:rsidP="009567E4">
      <w:pPr>
        <w:jc w:val="center"/>
      </w:pPr>
      <w:bookmarkStart w:id="24" w:name="_Toc11279488"/>
      <w:r>
        <w:t xml:space="preserve">Figura C </w:t>
      </w:r>
      <w:r>
        <w:fldChar w:fldCharType="begin"/>
      </w:r>
      <w:r>
        <w:instrText xml:space="preserve"> SEQ Figura_C \* ARABIC </w:instrText>
      </w:r>
      <w:r>
        <w:fldChar w:fldCharType="separate"/>
      </w:r>
      <w:r w:rsidR="00023B71">
        <w:rPr>
          <w:noProof/>
        </w:rPr>
        <w:t>7</w:t>
      </w:r>
      <w:r>
        <w:fldChar w:fldCharType="end"/>
      </w:r>
      <w:r>
        <w:t>Fórmula Centralidad Cercanía</w:t>
      </w:r>
      <w:bookmarkEnd w:id="24"/>
    </w:p>
    <w:p w14:paraId="4942A635" w14:textId="77777777" w:rsidR="009567E4" w:rsidRDefault="009567E4" w:rsidP="00BF2A4B"/>
    <w:p w14:paraId="19B0A8FD" w14:textId="5640D936" w:rsidR="003D4D56" w:rsidRDefault="003D4D56" w:rsidP="003D4D56">
      <w:pPr>
        <w:pStyle w:val="Sinespaciado"/>
        <w:rPr>
          <w:b/>
          <w:bCs/>
        </w:rPr>
      </w:pPr>
      <w:r>
        <w:rPr>
          <w:b/>
          <w:bCs/>
        </w:rPr>
        <w:t>Centralidad de intermediación</w:t>
      </w:r>
    </w:p>
    <w:p w14:paraId="67EA1E60" w14:textId="25F1F536" w:rsidR="009567E4" w:rsidRDefault="009567E4" w:rsidP="00D765D3">
      <w:r>
        <w:t>La centralidad de intermediación asume que los nodos que conectan nodos son los nodos importantes. Para calcular la intermediación de un nodo se utiliza la siguiente fórmula:</w:t>
      </w:r>
      <w:r w:rsidR="00023B71">
        <w:t xml:space="preserve"> </w:t>
      </w:r>
      <w:r w:rsidR="00023B71">
        <w:fldChar w:fldCharType="begin"/>
      </w:r>
      <w:r w:rsidR="00023B71">
        <w:instrText xml:space="preserve"> ADDIN ZOTERO_ITEM CSL_CITATION {"citationID":"UsYL9mOk","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023B71">
        <w:fldChar w:fldCharType="separate"/>
      </w:r>
      <w:r w:rsidR="00023B71" w:rsidRPr="006C07E4">
        <w:t>(5,6)</w:t>
      </w:r>
      <w:r w:rsidR="00023B71">
        <w:fldChar w:fldCharType="end"/>
      </w:r>
    </w:p>
    <w:p w14:paraId="6388EEF5" w14:textId="77777777" w:rsidR="00D765D3" w:rsidRDefault="00D765D3" w:rsidP="00D765D3">
      <w:pPr>
        <w:jc w:val="center"/>
      </w:pPr>
      <w:r w:rsidRPr="00D765D3">
        <w:rPr>
          <w:noProof/>
        </w:rPr>
        <w:drawing>
          <wp:inline distT="0" distB="0" distL="0" distR="0" wp14:anchorId="3ED2FB98" wp14:editId="20F5CA42">
            <wp:extent cx="1019175" cy="4095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9175" cy="409575"/>
                    </a:xfrm>
                    <a:prstGeom prst="rect">
                      <a:avLst/>
                    </a:prstGeom>
                    <a:noFill/>
                    <a:ln>
                      <a:noFill/>
                    </a:ln>
                  </pic:spPr>
                </pic:pic>
              </a:graphicData>
            </a:graphic>
          </wp:inline>
        </w:drawing>
      </w:r>
    </w:p>
    <w:p w14:paraId="455EAF70" w14:textId="76253F0A" w:rsidR="00D765D3" w:rsidRDefault="00D765D3" w:rsidP="00D765D3">
      <w:pPr>
        <w:jc w:val="center"/>
        <w:rPr>
          <w:rFonts w:ascii="Times New Roman" w:hAnsi="Times New Roman"/>
        </w:rPr>
      </w:pPr>
      <w:bookmarkStart w:id="25" w:name="_Toc11279489"/>
      <w:r>
        <w:t xml:space="preserve">Figura C </w:t>
      </w:r>
      <w:r>
        <w:fldChar w:fldCharType="begin"/>
      </w:r>
      <w:r>
        <w:instrText xml:space="preserve"> SEQ Figura_C \* ARABIC </w:instrText>
      </w:r>
      <w:r>
        <w:fldChar w:fldCharType="separate"/>
      </w:r>
      <w:r w:rsidR="00023B71">
        <w:rPr>
          <w:noProof/>
        </w:rPr>
        <w:t>8</w:t>
      </w:r>
      <w:r>
        <w:fldChar w:fldCharType="end"/>
      </w:r>
      <w:r>
        <w:t xml:space="preserve"> Fórmula Centralidad Intermediación</w:t>
      </w:r>
      <w:bookmarkEnd w:id="25"/>
    </w:p>
    <w:p w14:paraId="5ED6F4A5" w14:textId="2C6A48CB" w:rsidR="00D765D3" w:rsidRDefault="009567E4" w:rsidP="00D765D3">
      <w:r>
        <w:t>Donde g</w:t>
      </w:r>
      <w:r>
        <w:rPr>
          <w:vertAlign w:val="subscript"/>
        </w:rPr>
        <w:t>st</w:t>
      </w:r>
      <w:r>
        <w:t xml:space="preserve"> es el número de caminos entre s y t, cuando no haya caminos</w:t>
      </w:r>
      <w:r w:rsidR="00D765D3">
        <w:t xml:space="preserve"> la división dará como resultado 0.</w:t>
      </w:r>
    </w:p>
    <w:p w14:paraId="556D2FC9" w14:textId="77777777" w:rsidR="009567E4" w:rsidRDefault="009567E4" w:rsidP="00D765D3">
      <w:r>
        <w:t>El problema de esta medida es el alto coste computacional que supone calcularla.</w:t>
      </w:r>
    </w:p>
    <w:p w14:paraId="61097E8A" w14:textId="3495CC0C" w:rsidR="003D4D56" w:rsidRDefault="003D4D56" w:rsidP="00BF2A4B"/>
    <w:p w14:paraId="5F2B8BEC" w14:textId="0DC55660" w:rsidR="003D4D56" w:rsidRDefault="003D4D56" w:rsidP="003D4D56">
      <w:pPr>
        <w:pStyle w:val="Sinespaciado"/>
        <w:rPr>
          <w:b/>
          <w:bCs/>
        </w:rPr>
      </w:pPr>
      <w:r>
        <w:rPr>
          <w:b/>
          <w:bCs/>
        </w:rPr>
        <w:t>Centralidad de valor propio</w:t>
      </w:r>
    </w:p>
    <w:p w14:paraId="345A540B" w14:textId="69F93A22" w:rsidR="00D765D3" w:rsidRDefault="00D765D3" w:rsidP="00D765D3">
      <w:pPr>
        <w:rPr>
          <w:rFonts w:ascii="Times New Roman" w:hAnsi="Times New Roman"/>
        </w:rPr>
      </w:pPr>
      <w:r>
        <w:t>Esta medida de centralidad se basa en la hipótesis de que la importancia de un nodo crece si tiene vínculos que también son importantes, para esto utiliza un algoritmo que inicializa a todos los nodos con la misma importancia, y propaga recursivamente la importancia a través de los enlaces. Con este algoritmo un nodo puede ser importante por tener vecinos importantes o por tener muchos vecinos.</w:t>
      </w:r>
      <w:r w:rsidR="00023B71">
        <w:t xml:space="preserve"> </w:t>
      </w:r>
      <w:r w:rsidR="00023B71">
        <w:fldChar w:fldCharType="begin"/>
      </w:r>
      <w:r w:rsidR="00023B71">
        <w:instrText xml:space="preserve"> ADDIN ZOTERO_ITEM CSL_CITATION {"citationID":"Fe6xZmMw","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023B71">
        <w:fldChar w:fldCharType="separate"/>
      </w:r>
      <w:r w:rsidR="00023B71" w:rsidRPr="006C07E4">
        <w:t>(5,6)</w:t>
      </w:r>
      <w:r w:rsidR="00023B71">
        <w:fldChar w:fldCharType="end"/>
      </w:r>
    </w:p>
    <w:p w14:paraId="71C1C724" w14:textId="7FCB9C27" w:rsidR="003D4D56" w:rsidRDefault="003D4D56" w:rsidP="00BF2A4B"/>
    <w:p w14:paraId="62449FE3" w14:textId="4F24E11E" w:rsidR="003D4D56" w:rsidRDefault="003D4D56" w:rsidP="003D4D56">
      <w:pPr>
        <w:pStyle w:val="Sinespaciado"/>
        <w:rPr>
          <w:b/>
          <w:bCs/>
        </w:rPr>
      </w:pPr>
      <w:r>
        <w:rPr>
          <w:b/>
          <w:bCs/>
        </w:rPr>
        <w:lastRenderedPageBreak/>
        <w:t>Pagerank</w:t>
      </w:r>
    </w:p>
    <w:p w14:paraId="7A1CF778" w14:textId="3CAA86A9" w:rsidR="00D765D3" w:rsidRDefault="00D765D3" w:rsidP="00D765D3">
      <w:pPr>
        <w:rPr>
          <w:rFonts w:ascii="Times New Roman" w:hAnsi="Times New Roman"/>
        </w:rPr>
      </w:pPr>
      <w:r>
        <w:t>Pagerank es un algoritmo que parte de la centralidad de valor propio, las modificaciones que incluye son que la importancia que un nodo recibe de sus vecinos es proporcional a su centralidad divida por el número de nodos a los que aporta importancia, y añade dos parámetros para calcular la importancia, uno es beta que es una constante positiva para garantizar el valor positivo no nulo de todos los nodos de la red, y el otro es alfa que modula la importancia con respecto a la centralidad de un nodo.</w:t>
      </w:r>
      <w:r w:rsidR="00023B71">
        <w:t xml:space="preserve"> </w:t>
      </w:r>
      <w:r w:rsidR="00023B71">
        <w:fldChar w:fldCharType="begin"/>
      </w:r>
      <w:r w:rsidR="00023B71">
        <w:instrText xml:space="preserve"> ADDIN ZOTERO_ITEM CSL_CITATION {"citationID":"O9fyoL4M","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rsidR="00023B71">
        <w:fldChar w:fldCharType="separate"/>
      </w:r>
      <w:r w:rsidR="00023B71" w:rsidRPr="006C07E4">
        <w:t>(5,6)</w:t>
      </w:r>
      <w:r w:rsidR="00023B71">
        <w:fldChar w:fldCharType="end"/>
      </w:r>
    </w:p>
    <w:p w14:paraId="41328066" w14:textId="77777777" w:rsidR="003D4D56" w:rsidRDefault="003D4D56" w:rsidP="00BF2A4B"/>
    <w:p w14:paraId="49AFBA5A" w14:textId="2FA56E7F" w:rsidR="00BF2A4B" w:rsidRDefault="00BF2A4B" w:rsidP="00211076">
      <w:pPr>
        <w:pStyle w:val="Ttulo2"/>
        <w:numPr>
          <w:ilvl w:val="1"/>
          <w:numId w:val="3"/>
        </w:numPr>
      </w:pPr>
      <w:bookmarkStart w:id="26" w:name="_Toc11279445"/>
      <w:r>
        <w:t>Grupos y comunidades</w:t>
      </w:r>
      <w:bookmarkEnd w:id="26"/>
    </w:p>
    <w:p w14:paraId="06EBD766" w14:textId="24300348" w:rsidR="00BF2A4B" w:rsidRDefault="00BF2A4B" w:rsidP="00BF2A4B"/>
    <w:p w14:paraId="01ECCCD0" w14:textId="4BBF6C43" w:rsidR="00023B71" w:rsidRDefault="00023B71" w:rsidP="00023B71">
      <w:pPr>
        <w:rPr>
          <w:rFonts w:ascii="Times New Roman" w:hAnsi="Times New Roman"/>
        </w:rPr>
      </w:pPr>
      <w:r>
        <w:t xml:space="preserve">La mayoría de las redes se dividen naturalmente en grupos o comunidades, como pueden ser grupos de amigos, compañeros de trabajo, familia, etc. y estos grupos y comunidades se manifiestan en los enlaces entre los nodos. Hay diferentes métricas para encontrar estos grupos o comunidades que van a ser explicadas a continuación. </w:t>
      </w:r>
      <w:r>
        <w:fldChar w:fldCharType="begin"/>
      </w:r>
      <w:r>
        <w:instrText xml:space="preserve"> ADDIN ZOTERO_ITEM CSL_CITATION {"citationID":"54xJBVqE","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Pr="006C07E4">
        <w:t>(5,6)</w:t>
      </w:r>
      <w:r>
        <w:fldChar w:fldCharType="end"/>
      </w:r>
    </w:p>
    <w:p w14:paraId="60FAA7E3" w14:textId="77777777" w:rsidR="00023B71" w:rsidRDefault="00023B71" w:rsidP="00BF2A4B"/>
    <w:p w14:paraId="6C479220" w14:textId="32C5CC2D" w:rsidR="003D4D56" w:rsidRPr="00023B71" w:rsidRDefault="003D4D56" w:rsidP="00023B71">
      <w:pPr>
        <w:pStyle w:val="Sinespaciado"/>
        <w:rPr>
          <w:b/>
          <w:bCs/>
        </w:rPr>
      </w:pPr>
      <w:r>
        <w:rPr>
          <w:b/>
          <w:bCs/>
        </w:rPr>
        <w:t>Cliques</w:t>
      </w:r>
    </w:p>
    <w:p w14:paraId="732DE99D" w14:textId="4CB5021C" w:rsidR="00023B71" w:rsidRDefault="00023B71" w:rsidP="00023B71">
      <w:pPr>
        <w:rPr>
          <w:rFonts w:ascii="Times New Roman" w:hAnsi="Times New Roman"/>
        </w:rPr>
      </w:pPr>
      <w:r>
        <w:t xml:space="preserve">Un clique es un subconjunto de nodos que está completamente conectado entre ellos, es decir, cada nodo tiene al menos un enlace con los demás nodos del clique. El mayor problema de buscar cliques es la alta carga computacional requerida al tratarse de un problema NP -completo. </w:t>
      </w:r>
      <w:r>
        <w:fldChar w:fldCharType="begin"/>
      </w:r>
      <w:r>
        <w:instrText xml:space="preserve"> ADDIN ZOTERO_ITEM CSL_CITATION {"citationID":"SmZrLnvp","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Pr="006C07E4">
        <w:t>(5,6)</w:t>
      </w:r>
      <w:r>
        <w:fldChar w:fldCharType="end"/>
      </w:r>
    </w:p>
    <w:p w14:paraId="4FE30CE9" w14:textId="77777777" w:rsidR="00023B71" w:rsidRDefault="00023B71" w:rsidP="00BF2A4B"/>
    <w:p w14:paraId="4D39F207" w14:textId="0ED9418F" w:rsidR="003D4D56" w:rsidRDefault="003D4D56" w:rsidP="003D4D56">
      <w:pPr>
        <w:pStyle w:val="Sinespaciado"/>
        <w:rPr>
          <w:b/>
          <w:bCs/>
        </w:rPr>
      </w:pPr>
      <w:r>
        <w:rPr>
          <w:b/>
          <w:bCs/>
        </w:rPr>
        <w:t>K-plex</w:t>
      </w:r>
    </w:p>
    <w:p w14:paraId="7A4BAD46" w14:textId="2C29DC5F" w:rsidR="00023B71" w:rsidRDefault="00023B71" w:rsidP="00023B71">
      <w:pPr>
        <w:rPr>
          <w:rFonts w:ascii="Times New Roman" w:hAnsi="Times New Roman"/>
        </w:rPr>
      </w:pPr>
      <w:r>
        <w:t xml:space="preserve">El requisito de los cliques es muy exigente y es poco próximo a las redes sociales reales, esto hace que surja la solución de k-plex que propone que un subconjunto de nodos de tamaño n se considere k-plex si cada nodo está conectado a al menos n-k nodos del subconjunto. </w:t>
      </w:r>
      <w:r>
        <w:fldChar w:fldCharType="begin"/>
      </w:r>
      <w:r>
        <w:instrText xml:space="preserve"> ADDIN ZOTERO_ITEM CSL_CITATION {"citationID":"apAWGM3B","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Pr="006C07E4">
        <w:t>(5,6)</w:t>
      </w:r>
      <w:r>
        <w:fldChar w:fldCharType="end"/>
      </w:r>
    </w:p>
    <w:p w14:paraId="42C1C63C" w14:textId="018627E6" w:rsidR="003D4D56" w:rsidRDefault="003D4D56" w:rsidP="00BF2A4B"/>
    <w:p w14:paraId="502D5DE3" w14:textId="7E5BB5C3" w:rsidR="003D4D56" w:rsidRDefault="003D4D56" w:rsidP="003D4D56">
      <w:pPr>
        <w:pStyle w:val="Sinespaciado"/>
        <w:rPr>
          <w:b/>
          <w:bCs/>
        </w:rPr>
      </w:pPr>
      <w:r>
        <w:rPr>
          <w:b/>
          <w:bCs/>
        </w:rPr>
        <w:t>K-core</w:t>
      </w:r>
    </w:p>
    <w:p w14:paraId="347B3C72" w14:textId="54B58523" w:rsidR="00023B71" w:rsidRDefault="00023B71" w:rsidP="00023B71">
      <w:pPr>
        <w:rPr>
          <w:rFonts w:ascii="Times New Roman" w:hAnsi="Times New Roman"/>
        </w:rPr>
      </w:pPr>
      <w:r>
        <w:t xml:space="preserve">Un k-core es un subconjunto máximo de nodos en el que cada uno de ellos está conectado al menos a k nodos del subconjunto. Este método no permite que dos nodos pertenezcan a más de un k-core a la vez. Su algoritmo consiste en ir eliminado los nodos con un grado menor que k hasta encontrar el k-core de mayor k. </w:t>
      </w:r>
      <w:r>
        <w:fldChar w:fldCharType="begin"/>
      </w:r>
      <w:r>
        <w:instrText xml:space="preserve"> ADDIN ZOTERO_ITEM CSL_CITATION {"citationID":"tPmtUKw5","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Pr="006C07E4">
        <w:t>(5,6)</w:t>
      </w:r>
      <w:r>
        <w:fldChar w:fldCharType="end"/>
      </w:r>
    </w:p>
    <w:p w14:paraId="12B559EE" w14:textId="78F74951" w:rsidR="003D4D56" w:rsidRDefault="003D4D56" w:rsidP="00BF2A4B"/>
    <w:p w14:paraId="47E87C2F" w14:textId="65730E11" w:rsidR="003D4D56" w:rsidRDefault="003D4D56" w:rsidP="003D4D56">
      <w:pPr>
        <w:pStyle w:val="Sinespaciado"/>
        <w:rPr>
          <w:b/>
          <w:bCs/>
        </w:rPr>
      </w:pPr>
      <w:r>
        <w:rPr>
          <w:b/>
          <w:bCs/>
        </w:rPr>
        <w:t>K-clique</w:t>
      </w:r>
    </w:p>
    <w:p w14:paraId="2F9C13F9" w14:textId="7F453F99" w:rsidR="00023B71" w:rsidRDefault="00023B71" w:rsidP="00023B71">
      <w:pPr>
        <w:rPr>
          <w:rFonts w:ascii="Times New Roman" w:hAnsi="Times New Roman"/>
        </w:rPr>
      </w:pPr>
      <w:r>
        <w:t xml:space="preserve">Un k-clique es un clique en el que el subconjunto de nodos no tiene que estar directamente relacionado con el resto de nodos del subconjunto si no que se permite que estén a una distancia menor o igual que k. Una alternativa a k-clique es k-clan en el que además los caminos que unen a los nodos deben pertenecer al mismo subconjunto. </w:t>
      </w:r>
      <w:r>
        <w:fldChar w:fldCharType="begin"/>
      </w:r>
      <w:r>
        <w:instrText xml:space="preserve"> ADDIN ZOTERO_ITEM CSL_CITATION {"citationID":"RCALgzNA","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Pr="006C07E4">
        <w:t>(5,6)</w:t>
      </w:r>
      <w:r>
        <w:fldChar w:fldCharType="end"/>
      </w:r>
    </w:p>
    <w:p w14:paraId="41C4A794" w14:textId="527209C7" w:rsidR="003D4D56" w:rsidRDefault="003D4D56" w:rsidP="00BF2A4B"/>
    <w:p w14:paraId="0FE561B4" w14:textId="5EEB25E0" w:rsidR="003D4D56" w:rsidRDefault="003D4D56" w:rsidP="003D4D56">
      <w:pPr>
        <w:pStyle w:val="Sinespaciado"/>
        <w:rPr>
          <w:b/>
          <w:bCs/>
        </w:rPr>
      </w:pPr>
      <w:r>
        <w:rPr>
          <w:b/>
          <w:bCs/>
        </w:rPr>
        <w:t>K-componente</w:t>
      </w:r>
    </w:p>
    <w:p w14:paraId="09461445" w14:textId="226789E6" w:rsidR="00023B71" w:rsidRDefault="00023B71" w:rsidP="00023B71">
      <w:pPr>
        <w:rPr>
          <w:rFonts w:ascii="Times New Roman" w:hAnsi="Times New Roman"/>
        </w:rPr>
      </w:pPr>
      <w:r>
        <w:t xml:space="preserve">Un k-componente es un subconjunto de nodos para los que todos los nodos están conectados al resto de nodos del subconjunto por k caminos independientes como mínimo. </w:t>
      </w:r>
      <w:r>
        <w:fldChar w:fldCharType="begin"/>
      </w:r>
      <w:r>
        <w:instrText xml:space="preserve"> ADDIN ZOTERO_ITEM CSL_CITATION {"citationID":"8rkZf9Ps","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Pr="006C07E4">
        <w:t>(5,6)</w:t>
      </w:r>
      <w:r>
        <w:fldChar w:fldCharType="end"/>
      </w:r>
    </w:p>
    <w:p w14:paraId="7BEDF194" w14:textId="070A1268" w:rsidR="003D4D56" w:rsidRDefault="003D4D56" w:rsidP="00BF2A4B"/>
    <w:p w14:paraId="767D086F" w14:textId="3F56FE2D" w:rsidR="003D4D56" w:rsidRDefault="003D4D56" w:rsidP="003D4D56">
      <w:pPr>
        <w:pStyle w:val="Sinespaciado"/>
        <w:rPr>
          <w:b/>
          <w:bCs/>
        </w:rPr>
      </w:pPr>
      <w:r>
        <w:rPr>
          <w:b/>
          <w:bCs/>
        </w:rPr>
        <w:t>Algoritmos de comunicación</w:t>
      </w:r>
    </w:p>
    <w:p w14:paraId="4A4342E0" w14:textId="13E3CFC0" w:rsidR="00023B71" w:rsidRDefault="00023B71" w:rsidP="00023B71">
      <w:pPr>
        <w:rPr>
          <w:rFonts w:ascii="Times New Roman" w:hAnsi="Times New Roman"/>
        </w:rPr>
      </w:pPr>
      <w:r>
        <w:t xml:space="preserve">Se definen las comunidades como grupos de nodos con una densidad de conexión alta entre ellos y que a su vez tienen pocas conexiones entre grupos. Para generar comunidades existen distintos métodos, los aglomerativos, los de eliminación de enlaces, los que maximizan la modularidad y otros tipos de métodos. </w:t>
      </w:r>
      <w:r>
        <w:fldChar w:fldCharType="begin"/>
      </w:r>
      <w:r>
        <w:instrText xml:space="preserve"> ADDIN ZOTERO_ITEM CSL_CITATION {"citationID":"FmnGSMys","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Pr="006C07E4">
        <w:t>(5,6)</w:t>
      </w:r>
      <w:r>
        <w:fldChar w:fldCharType="end"/>
      </w:r>
      <w:r>
        <w:t xml:space="preserve"> </w:t>
      </w:r>
    </w:p>
    <w:p w14:paraId="2870D49C" w14:textId="401994D8" w:rsidR="003D4D56" w:rsidRDefault="003D4D56" w:rsidP="00BF2A4B"/>
    <w:p w14:paraId="5A515DB9" w14:textId="1E85EFCE" w:rsidR="003D4D56" w:rsidRDefault="003D4D56" w:rsidP="003D4D56">
      <w:pPr>
        <w:pStyle w:val="Sinespaciado"/>
        <w:rPr>
          <w:b/>
          <w:bCs/>
        </w:rPr>
      </w:pPr>
      <w:r>
        <w:rPr>
          <w:b/>
          <w:bCs/>
        </w:rPr>
        <w:t>Modularidad</w:t>
      </w:r>
    </w:p>
    <w:p w14:paraId="76E1270D" w14:textId="46327F8C" w:rsidR="00023B71" w:rsidRDefault="00023B71" w:rsidP="00023B71">
      <w:r>
        <w:t>La modularidad de la partición es el sumatorio de la fracción de los enlaces que hay dentro de una comunidad entre el número de enlaces total de la red, menos la fracción al cuadrado del número de enlaces que van a otras comunidades entre el número de enlaces total de la red, que en notación matemática se entiende como:</w:t>
      </w:r>
      <w:r w:rsidRPr="00023B71">
        <w:t xml:space="preserve"> </w:t>
      </w:r>
      <w:r>
        <w:fldChar w:fldCharType="begin"/>
      </w:r>
      <w:r>
        <w:instrText xml:space="preserve"> ADDIN ZOTERO_ITEM CSL_CITATION {"citationID":"cQvSN6EG","properties":{"formattedCitation":"(5,6)","plainCitation":"(5,6)","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schema":"https://github.com/citation-style-language/schema/raw/master/csl-citation.json"} </w:instrText>
      </w:r>
      <w:r>
        <w:fldChar w:fldCharType="separate"/>
      </w:r>
      <w:r w:rsidRPr="006C07E4">
        <w:t>(5,6)</w:t>
      </w:r>
      <w:r>
        <w:fldChar w:fldCharType="end"/>
      </w:r>
    </w:p>
    <w:p w14:paraId="03E22B14" w14:textId="77777777" w:rsidR="00023B71" w:rsidRDefault="00023B71" w:rsidP="00023B71">
      <w:pPr>
        <w:jc w:val="center"/>
      </w:pPr>
      <w:r w:rsidRPr="00023B71">
        <w:rPr>
          <w:noProof/>
        </w:rPr>
        <w:drawing>
          <wp:inline distT="0" distB="0" distL="0" distR="0" wp14:anchorId="0142F3C9" wp14:editId="044BADFA">
            <wp:extent cx="1000125" cy="3143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0125" cy="314325"/>
                    </a:xfrm>
                    <a:prstGeom prst="rect">
                      <a:avLst/>
                    </a:prstGeom>
                    <a:noFill/>
                    <a:ln>
                      <a:noFill/>
                    </a:ln>
                  </pic:spPr>
                </pic:pic>
              </a:graphicData>
            </a:graphic>
          </wp:inline>
        </w:drawing>
      </w:r>
    </w:p>
    <w:p w14:paraId="19B31193" w14:textId="0802E749" w:rsidR="00023B71" w:rsidRDefault="00023B71" w:rsidP="00023B71">
      <w:pPr>
        <w:jc w:val="center"/>
        <w:rPr>
          <w:rFonts w:ascii="Times New Roman" w:hAnsi="Times New Roman"/>
        </w:rPr>
      </w:pPr>
      <w:bookmarkStart w:id="27" w:name="_Toc11279490"/>
      <w:r>
        <w:t xml:space="preserve">Figura C </w:t>
      </w:r>
      <w:r>
        <w:fldChar w:fldCharType="begin"/>
      </w:r>
      <w:r>
        <w:instrText xml:space="preserve"> SEQ Figura_C \* ARABIC </w:instrText>
      </w:r>
      <w:r>
        <w:fldChar w:fldCharType="separate"/>
      </w:r>
      <w:r>
        <w:rPr>
          <w:noProof/>
        </w:rPr>
        <w:t>9</w:t>
      </w:r>
      <w:r>
        <w:fldChar w:fldCharType="end"/>
      </w:r>
      <w:r>
        <w:t xml:space="preserve"> Fórmula Modularidad</w:t>
      </w:r>
      <w:bookmarkEnd w:id="27"/>
    </w:p>
    <w:p w14:paraId="36A40AD2" w14:textId="44C26BE4" w:rsidR="00023B71" w:rsidRDefault="00023B71" w:rsidP="00023B71">
      <w:r>
        <w:t>Donde e es la fracción de los enlaces con los nodos en la misma comunidad y a es la fracción de los enlaces a otra comunidad.</w:t>
      </w:r>
    </w:p>
    <w:p w14:paraId="306FE827" w14:textId="77777777" w:rsidR="003D4D56" w:rsidRDefault="003D4D56" w:rsidP="00BF2A4B"/>
    <w:p w14:paraId="171583E8" w14:textId="64AC13AB" w:rsidR="003D4D56" w:rsidRDefault="003D4D56" w:rsidP="00211076">
      <w:pPr>
        <w:pStyle w:val="Ttulo2"/>
        <w:numPr>
          <w:ilvl w:val="1"/>
          <w:numId w:val="3"/>
        </w:numPr>
      </w:pPr>
      <w:bookmarkStart w:id="28" w:name="_Toc11279446"/>
      <w:r>
        <w:t>Detección de roles</w:t>
      </w:r>
      <w:bookmarkEnd w:id="28"/>
    </w:p>
    <w:p w14:paraId="387B6FA6" w14:textId="77777777" w:rsidR="00023B71" w:rsidRPr="00023B71" w:rsidRDefault="00023B71" w:rsidP="00023B71"/>
    <w:p w14:paraId="311CD01E" w14:textId="77777777" w:rsidR="00023B71" w:rsidRPr="00023B71" w:rsidRDefault="00023B71" w:rsidP="00023B71">
      <w:pPr>
        <w:rPr>
          <w:lang w:eastAsia="es-ES"/>
        </w:rPr>
      </w:pPr>
      <w:r w:rsidRPr="00023B71">
        <w:rPr>
          <w:lang w:eastAsia="es-ES"/>
        </w:rPr>
        <w:t>La detección de roles parte con la idea de que nodos con un mismo rol deben de tener propiedades similares en la red. Antes de detectar el rol de cada nodo lo primero que debe hacerse es determinar comunidades en la red, una vez determinadas, se analiza cómo está posicionado el nodo en su propia comunidad y su relación con respecto al resto de comunidades.</w:t>
      </w:r>
    </w:p>
    <w:p w14:paraId="3968EF8F" w14:textId="77777777" w:rsidR="00023B71" w:rsidRPr="00023B71" w:rsidRDefault="00023B71" w:rsidP="00023B71">
      <w:pPr>
        <w:rPr>
          <w:lang w:eastAsia="es-ES"/>
        </w:rPr>
      </w:pPr>
      <w:r w:rsidRPr="00023B71">
        <w:rPr>
          <w:lang w:eastAsia="es-ES"/>
        </w:rPr>
        <w:t>Para determinar el rol de cada nodo primero debe hallarse el grado dentro de la comunidad y el coeficiente de participación del nodo.</w:t>
      </w:r>
    </w:p>
    <w:p w14:paraId="09BB0091" w14:textId="548530F4" w:rsidR="00023B71" w:rsidRDefault="00023B71" w:rsidP="00023B71">
      <w:pPr>
        <w:rPr>
          <w:lang w:eastAsia="es-ES"/>
        </w:rPr>
      </w:pPr>
      <w:r w:rsidRPr="00023B71">
        <w:rPr>
          <w:lang w:eastAsia="es-ES"/>
        </w:rPr>
        <w:t>El grado respecto a la comunidad se calcula como:</w:t>
      </w:r>
    </w:p>
    <w:p w14:paraId="201FF168" w14:textId="77777777" w:rsidR="00023B71" w:rsidRDefault="00023B71" w:rsidP="00023B71">
      <w:pPr>
        <w:jc w:val="center"/>
      </w:pPr>
      <w:r>
        <w:rPr>
          <w:noProof/>
        </w:rPr>
        <w:drawing>
          <wp:inline distT="0" distB="0" distL="0" distR="0" wp14:anchorId="41090D86" wp14:editId="1358AB0B">
            <wp:extent cx="1409700" cy="6381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9700" cy="638175"/>
                    </a:xfrm>
                    <a:prstGeom prst="rect">
                      <a:avLst/>
                    </a:prstGeom>
                  </pic:spPr>
                </pic:pic>
              </a:graphicData>
            </a:graphic>
          </wp:inline>
        </w:drawing>
      </w:r>
    </w:p>
    <w:p w14:paraId="14B3D4DD" w14:textId="4CAD61C0" w:rsidR="00023B71" w:rsidRPr="00023B71" w:rsidRDefault="00023B71" w:rsidP="00023B71">
      <w:pPr>
        <w:jc w:val="center"/>
        <w:rPr>
          <w:lang w:eastAsia="es-ES"/>
        </w:rPr>
      </w:pPr>
      <w:bookmarkStart w:id="29" w:name="_Toc11279491"/>
      <w:r>
        <w:t xml:space="preserve">Figura C </w:t>
      </w:r>
      <w:r>
        <w:fldChar w:fldCharType="begin"/>
      </w:r>
      <w:r>
        <w:instrText xml:space="preserve"> SEQ Figura_C \* ARABIC </w:instrText>
      </w:r>
      <w:r>
        <w:fldChar w:fldCharType="separate"/>
      </w:r>
      <w:r>
        <w:rPr>
          <w:noProof/>
        </w:rPr>
        <w:t>10</w:t>
      </w:r>
      <w:r>
        <w:fldChar w:fldCharType="end"/>
      </w:r>
      <w:r>
        <w:t xml:space="preserve"> Fórmula Grado Comunidad</w:t>
      </w:r>
      <w:bookmarkEnd w:id="29"/>
    </w:p>
    <w:p w14:paraId="66117651" w14:textId="73D4001E" w:rsidR="00023B71" w:rsidRDefault="00023B71" w:rsidP="00023B71">
      <w:pPr>
        <w:rPr>
          <w:lang w:eastAsia="es-ES"/>
        </w:rPr>
      </w:pPr>
      <w:r w:rsidRPr="00023B71">
        <w:rPr>
          <w:lang w:eastAsia="es-ES"/>
        </w:rPr>
        <w:t>Y el coeficiente de participación se calcula como:</w:t>
      </w:r>
    </w:p>
    <w:p w14:paraId="46939DB8" w14:textId="77777777" w:rsidR="00023B71" w:rsidRDefault="00023B71" w:rsidP="00023B71">
      <w:pPr>
        <w:jc w:val="center"/>
      </w:pPr>
      <w:r>
        <w:rPr>
          <w:noProof/>
        </w:rPr>
        <w:lastRenderedPageBreak/>
        <w:drawing>
          <wp:inline distT="0" distB="0" distL="0" distR="0" wp14:anchorId="08D1D3F1" wp14:editId="74BC7374">
            <wp:extent cx="1971675" cy="6000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1675" cy="600075"/>
                    </a:xfrm>
                    <a:prstGeom prst="rect">
                      <a:avLst/>
                    </a:prstGeom>
                  </pic:spPr>
                </pic:pic>
              </a:graphicData>
            </a:graphic>
          </wp:inline>
        </w:drawing>
      </w:r>
    </w:p>
    <w:p w14:paraId="271572F7" w14:textId="779BC1C6" w:rsidR="00023B71" w:rsidRPr="00023B71" w:rsidRDefault="00023B71" w:rsidP="00023B71">
      <w:pPr>
        <w:jc w:val="center"/>
        <w:rPr>
          <w:lang w:eastAsia="es-ES"/>
        </w:rPr>
      </w:pPr>
      <w:bookmarkStart w:id="30" w:name="_Toc11279492"/>
      <w:r>
        <w:t xml:space="preserve">Figura C </w:t>
      </w:r>
      <w:r>
        <w:fldChar w:fldCharType="begin"/>
      </w:r>
      <w:r>
        <w:instrText xml:space="preserve"> SEQ Figura_C \* ARABIC </w:instrText>
      </w:r>
      <w:r>
        <w:fldChar w:fldCharType="separate"/>
      </w:r>
      <w:r>
        <w:rPr>
          <w:noProof/>
        </w:rPr>
        <w:t>11</w:t>
      </w:r>
      <w:r>
        <w:fldChar w:fldCharType="end"/>
      </w:r>
      <w:r>
        <w:t xml:space="preserve"> Fórmula Coeficiente Participacion</w:t>
      </w:r>
      <w:bookmarkEnd w:id="30"/>
    </w:p>
    <w:p w14:paraId="46F4F1BE" w14:textId="77777777" w:rsidR="00023B71" w:rsidRPr="00023B71" w:rsidRDefault="00023B71" w:rsidP="00023B71">
      <w:pPr>
        <w:rPr>
          <w:lang w:eastAsia="es-ES"/>
        </w:rPr>
      </w:pPr>
      <w:r w:rsidRPr="00023B71">
        <w:rPr>
          <w:lang w:eastAsia="es-ES"/>
        </w:rPr>
        <w:t>Para determinar el rol lo primero que se hace es dividir los nodos en hubs si su z es mayor o igual a 2.5 y como no hub en caso contrario.</w:t>
      </w:r>
    </w:p>
    <w:p w14:paraId="3DEAEA94" w14:textId="77777777" w:rsidR="00023B71" w:rsidRPr="00023B71" w:rsidRDefault="00023B71" w:rsidP="00023B71">
      <w:pPr>
        <w:rPr>
          <w:lang w:eastAsia="es-ES"/>
        </w:rPr>
      </w:pPr>
      <w:r w:rsidRPr="00023B71">
        <w:rPr>
          <w:lang w:eastAsia="es-ES"/>
        </w:rPr>
        <w:t>Los roles de nodos no hubs son los siguientes:</w:t>
      </w:r>
    </w:p>
    <w:p w14:paraId="78360076" w14:textId="77777777" w:rsidR="00023B71" w:rsidRPr="00023B71" w:rsidRDefault="00023B71" w:rsidP="00211076">
      <w:pPr>
        <w:pStyle w:val="Prrafodelista"/>
        <w:numPr>
          <w:ilvl w:val="0"/>
          <w:numId w:val="16"/>
        </w:numPr>
        <w:rPr>
          <w:lang w:eastAsia="es-ES"/>
        </w:rPr>
      </w:pPr>
      <w:r w:rsidRPr="00023B71">
        <w:rPr>
          <w:lang w:eastAsia="es-ES"/>
        </w:rPr>
        <w:t>Nodos ultra periféricos: tiene todos los enlaces en su comunidad, su P es aproximadamente 0.</w:t>
      </w:r>
    </w:p>
    <w:p w14:paraId="4ABCA0C2" w14:textId="77777777" w:rsidR="00023B71" w:rsidRPr="00023B71" w:rsidRDefault="00023B71" w:rsidP="00211076">
      <w:pPr>
        <w:pStyle w:val="Prrafodelista"/>
        <w:numPr>
          <w:ilvl w:val="0"/>
          <w:numId w:val="16"/>
        </w:numPr>
        <w:rPr>
          <w:lang w:eastAsia="es-ES"/>
        </w:rPr>
      </w:pPr>
      <w:r w:rsidRPr="00023B71">
        <w:rPr>
          <w:lang w:eastAsia="es-ES"/>
        </w:rPr>
        <w:t>Nodos periféricos: tienen al menos el 60% de sus enlaces en sus comunidad, su P es menor que 0.625</w:t>
      </w:r>
    </w:p>
    <w:p w14:paraId="41700FEA" w14:textId="77777777" w:rsidR="00023B71" w:rsidRPr="00023B71" w:rsidRDefault="00023B71" w:rsidP="00211076">
      <w:pPr>
        <w:pStyle w:val="Prrafodelista"/>
        <w:numPr>
          <w:ilvl w:val="0"/>
          <w:numId w:val="16"/>
        </w:numPr>
        <w:rPr>
          <w:lang w:eastAsia="es-ES"/>
        </w:rPr>
      </w:pPr>
      <w:r w:rsidRPr="00023B71">
        <w:rPr>
          <w:lang w:eastAsia="es-ES"/>
        </w:rPr>
        <w:t>Nodos no hub conectores: tienen aproximadamente la mitad de los enlaces dentro de la comunidad, su P es mayor o igual que 0.625 y menor que 0.8.</w:t>
      </w:r>
    </w:p>
    <w:p w14:paraId="031F4AE5" w14:textId="77777777" w:rsidR="00023B71" w:rsidRPr="00023B71" w:rsidRDefault="00023B71" w:rsidP="00211076">
      <w:pPr>
        <w:pStyle w:val="Prrafodelista"/>
        <w:numPr>
          <w:ilvl w:val="0"/>
          <w:numId w:val="16"/>
        </w:numPr>
        <w:rPr>
          <w:lang w:eastAsia="es-ES"/>
        </w:rPr>
      </w:pPr>
      <w:r w:rsidRPr="00023B71">
        <w:rPr>
          <w:lang w:eastAsia="es-ES"/>
        </w:rPr>
        <w:t>Nodos no hub kinless: Son nodos que tienen menos del 35% de sus enlaces dentro de la comunidad, estos nodos son nodos que no pueden ser asignados de forma clara a ninguna comunidad, su P es mayor o igual que 0.8.</w:t>
      </w:r>
    </w:p>
    <w:p w14:paraId="6288E039" w14:textId="77777777" w:rsidR="00023B71" w:rsidRPr="00023B71" w:rsidRDefault="00023B71" w:rsidP="00023B71">
      <w:pPr>
        <w:rPr>
          <w:lang w:eastAsia="es-ES"/>
        </w:rPr>
      </w:pPr>
      <w:r w:rsidRPr="00023B71">
        <w:rPr>
          <w:lang w:eastAsia="es-ES"/>
        </w:rPr>
        <w:t>Los roles de nodos hub son los siguientes:</w:t>
      </w:r>
    </w:p>
    <w:p w14:paraId="380ECAEB" w14:textId="77777777" w:rsidR="00023B71" w:rsidRPr="00023B71" w:rsidRDefault="00023B71" w:rsidP="00211076">
      <w:pPr>
        <w:pStyle w:val="Prrafodelista"/>
        <w:numPr>
          <w:ilvl w:val="0"/>
          <w:numId w:val="17"/>
        </w:numPr>
        <w:rPr>
          <w:lang w:eastAsia="es-ES"/>
        </w:rPr>
      </w:pPr>
      <w:r w:rsidRPr="00023B71">
        <w:rPr>
          <w:lang w:eastAsia="es-ES"/>
        </w:rPr>
        <w:t>Nodos provinciales: Son nodos que tienen al menos 5/6 de sus enlaces dentro de la comundidad, su P es menor o igual que 0.3.</w:t>
      </w:r>
    </w:p>
    <w:p w14:paraId="2A8B6C8B" w14:textId="77777777" w:rsidR="00023B71" w:rsidRPr="00023B71" w:rsidRDefault="00023B71" w:rsidP="00211076">
      <w:pPr>
        <w:pStyle w:val="Prrafodelista"/>
        <w:numPr>
          <w:ilvl w:val="0"/>
          <w:numId w:val="17"/>
        </w:numPr>
        <w:rPr>
          <w:lang w:eastAsia="es-ES"/>
        </w:rPr>
      </w:pPr>
      <w:r w:rsidRPr="00023B71">
        <w:rPr>
          <w:lang w:eastAsia="es-ES"/>
        </w:rPr>
        <w:t>Nodos hubs conectores: Son nodos que tienen aproximadamente la mitad de sus enlaces dentro de la comunidad, su P es menor que 0.75 y mayor o igual que 0.3.</w:t>
      </w:r>
    </w:p>
    <w:p w14:paraId="41CFDBCD" w14:textId="77777777" w:rsidR="00023B71" w:rsidRPr="00023B71" w:rsidRDefault="00023B71" w:rsidP="00211076">
      <w:pPr>
        <w:pStyle w:val="Prrafodelista"/>
        <w:numPr>
          <w:ilvl w:val="0"/>
          <w:numId w:val="17"/>
        </w:numPr>
        <w:rPr>
          <w:lang w:eastAsia="es-ES"/>
        </w:rPr>
      </w:pPr>
      <w:r w:rsidRPr="00023B71">
        <w:rPr>
          <w:lang w:eastAsia="es-ES"/>
        </w:rPr>
        <w:t>Nodos hubs kinless: Al igual que con los nodos que no son hubs, no se les puede asignar de forma clara a ninguna comunidad, su P es mayor o igual que 0.75.</w:t>
      </w:r>
    </w:p>
    <w:p w14:paraId="1B65F6F9" w14:textId="5B330967" w:rsidR="003D4D56" w:rsidRDefault="00023B71" w:rsidP="00BF2A4B">
      <w:r>
        <w:fldChar w:fldCharType="begin"/>
      </w:r>
      <w:r>
        <w:instrText xml:space="preserve"> ADDIN ZOTERO_ITEM CSL_CITATION {"citationID":"Ao0cCNsE","properties":{"formattedCitation":"(5,6,8)","plainCitation":"(5,6,8)","noteIndex":0},"citationItems":[{"id":254,"uris":["http://zotero.org/users/5280319/items/PLJUNWJ9"],"uri":["http://zotero.org/users/5280319/items/PLJUNWJ9"],"itemData":{"id":254,"type":"webpage","title":"Network Science (Camb02): Amazon.es: Albert-László Barabási, Márton Pósfai: Amazon.es","URL":"https://www.amazon.es/Network-Science-Camb02-Albert-L%C3%A1szl%C3%B3-Barab%C3%A1si/dp/1107076269/ref=sr_1_1?__mk_es_ES=%C3%85M%C3%85%C5%BD%C3%95%C3%91&amp;keywords=barabasi+networks&amp;qid=1560370665&amp;s=gateway&amp;sr=8-1","accessed":{"date-parts":[["2019",6,12]]}}},{"id":256,"uris":["http://zotero.org/users/5280319/items/TEZ9ISWA"],"uri":["http://zotero.org/users/5280319/items/TEZ9ISWA"],"itemData":{"id":256,"type":"webpage","title":"Networks: Amazon.es: Mark Newman: Amazon.es","URL":"https://www.amazon.es/Networks-Mark-Newman/dp/0198805098/ref=sr_1_1?__mk_es_ES=%C3%85M%C3%85%C5%BD%C3%95%C3%91&amp;crid=3B3FKIEWN0HSY&amp;keywords=newman+networks&amp;qid=1560370643&amp;s=gateway&amp;sprefix=newman+%2Caps%2C151&amp;sr=8-1","accessed":{"date-parts":[["2019",6,12]]}}},{"id":260,"uris":["http://zotero.org/users/5280319/items/ARC98V48"],"uri":["http://zotero.org/users/5280319/items/ARC98V48"],"itemData":{"id":260,"type":"webpage","title":"Cartography of complex networks: modules and universal roles","URL":"https://www.ncbi.nlm.nih.gov/pmc/articles/PMC2151742/","accessed":{"date-parts":[["2019",6,12]]}}}],"schema":"https://github.com/citation-style-language/schema/raw/master/csl-citation.json"} </w:instrText>
      </w:r>
      <w:r>
        <w:fldChar w:fldCharType="separate"/>
      </w:r>
      <w:r w:rsidRPr="00023B71">
        <w:t>(5,6,8)</w:t>
      </w:r>
      <w:r>
        <w:fldChar w:fldCharType="end"/>
      </w:r>
    </w:p>
    <w:p w14:paraId="421E1F1D" w14:textId="45E09B28" w:rsidR="003D4D56" w:rsidRDefault="003D4D56" w:rsidP="00211076">
      <w:pPr>
        <w:pStyle w:val="Ttulo2"/>
        <w:numPr>
          <w:ilvl w:val="1"/>
          <w:numId w:val="3"/>
        </w:numPr>
      </w:pPr>
      <w:bookmarkStart w:id="31" w:name="_Toc11279447"/>
      <w:r>
        <w:t>Análisis léxico</w:t>
      </w:r>
      <w:bookmarkEnd w:id="31"/>
    </w:p>
    <w:p w14:paraId="515C876C" w14:textId="3321E30A" w:rsidR="003D4D56" w:rsidRDefault="003D4D56" w:rsidP="00BF2A4B"/>
    <w:p w14:paraId="3514DB92" w14:textId="63898EF3" w:rsidR="00023B71" w:rsidRDefault="00023B71" w:rsidP="00023B71">
      <w:pPr>
        <w:rPr>
          <w:rFonts w:ascii="Times New Roman" w:hAnsi="Times New Roman"/>
        </w:rPr>
      </w:pPr>
      <w:r>
        <w:t>El análisis léxico es el proceso de convertir una secuencia de caracteres a unos componentes léxicos (tokens). Los programas que realizan este proceso son conocidos como lexers, y suelen ser combinados junto a parser (como en este caso no lo utilizamos, no va a ser explicado).</w:t>
      </w:r>
      <w:r w:rsidR="00E07F5E">
        <w:fldChar w:fldCharType="begin"/>
      </w:r>
      <w:r w:rsidR="00E07F5E">
        <w:instrText xml:space="preserve"> ADDIN ZOTERO_ITEM CSL_CITATION {"citationID":"tZ4L9DrN","properties":{"formattedCitation":"(9)","plainCitation":"(9)","noteIndex":0},"citationItems":[{"id":192,"uris":["http://zotero.org/users/5280319/items/4WELVCIP"],"uri":["http://zotero.org/users/5280319/items/4WELVCIP"],"itemData":{"id":192,"type":"entry-encyclopedia","title":"Lexical analysis","container-title":"Wikipedia","source":"Wikipedia","abstract":"In computer science, lexical analysis, lexing or tokenization is the process of converting a sequence of characters (such as in a computer program or web page) into a sequence of tokens (strings with an assigned and thus identified meaning). A program that performs lexical analysis may be termed a lexer, tokenizer, or scanner, though scanner is also a term for the first stage of a lexer. A lexer is generally combined with a parser, which together analyze the syntax of programming languages, web pages, and so forth.","URL":"https://en.wikipedia.org/w/index.php?title=Lexical_analysis&amp;oldid=899822734","note":"Page Version ID: 899822734","language":"en","issued":{"date-parts":[["2019",6,1]]},"accessed":{"date-parts":[["2019",6,9]]}}}],"schema":"https://github.com/citation-style-language/schema/raw/master/csl-citation.json"} </w:instrText>
      </w:r>
      <w:r w:rsidR="00E07F5E">
        <w:fldChar w:fldCharType="separate"/>
      </w:r>
      <w:r w:rsidR="00E07F5E" w:rsidRPr="00E07F5E">
        <w:t>(9)</w:t>
      </w:r>
      <w:r w:rsidR="00E07F5E">
        <w:fldChar w:fldCharType="end"/>
      </w:r>
    </w:p>
    <w:p w14:paraId="7C383D96" w14:textId="782F8D85" w:rsidR="00023B71" w:rsidRDefault="00023B71" w:rsidP="00023B71">
      <w:r>
        <w:t>Los analizadores léxicos están compuestos por lexemas, que son una secuencia de caracteres que coincide con el patrón de uno de los tokens definidos, tokens, que son unidades mínimas de información, estas tienen un nombre y un patrón, que puede ser una cadena de texto o una expresión regular. Cuando el analizador léxico encuentra una coincidencia con el patrón de un token, este devuelve una serie de atributos como pueden ser el lexema y el tipo de token encontrado, y con estos datos podemos realizar una serie de acciones</w:t>
      </w:r>
      <w:r w:rsidR="00E07F5E">
        <w:t xml:space="preserve">. </w:t>
      </w:r>
      <w:r w:rsidR="00E07F5E">
        <w:fldChar w:fldCharType="begin"/>
      </w:r>
      <w:r w:rsidR="00E07F5E">
        <w:instrText xml:space="preserve"> ADDIN ZOTERO_ITEM CSL_CITATION {"citationID":"oxnpWowZ","properties":{"formattedCitation":"(10)","plainCitation":"(10)","noteIndex":0},"citationItems":[{"id":253,"uris":["http://zotero.org/users/5280319/items/W6F8SGLX"],"uri":["http://zotero.org/users/5280319/items/W6F8SGLX"],"itemData":{"id":253,"type":"article","title":"Apuntes de la asignatura Procesadores del Lenguaje","author":[{"family":"Cesar Ignacio García Osorio","given":""}],"issued":{"date-parts":[["2017"]],"season":"2018"},"accessed":{"date-parts":[["2019",6,10]]}}}],"schema":"https://github.com/citation-style-language/schema/raw/master/csl-citation.json"} </w:instrText>
      </w:r>
      <w:r w:rsidR="00E07F5E">
        <w:fldChar w:fldCharType="separate"/>
      </w:r>
      <w:r w:rsidR="00E07F5E" w:rsidRPr="00E07F5E">
        <w:t>(10)</w:t>
      </w:r>
      <w:r w:rsidR="00E07F5E">
        <w:fldChar w:fldCharType="end"/>
      </w:r>
    </w:p>
    <w:p w14:paraId="149FA39F" w14:textId="2B5C8962" w:rsidR="00023B71" w:rsidRDefault="00023B71" w:rsidP="00023B71">
      <w:r>
        <w:lastRenderedPageBreak/>
        <w:t>Sin ahondar mucho en su funcionamiento, el analizador léxico posee una máquina de estados finita, que nos puede servir para cambiar de un estado a otro, que puede tener nuevos tokens, o utilizar los mismos, u otros con el mismo patrón pero con acciones diferentes</w:t>
      </w:r>
      <w:r w:rsidR="00E07F5E">
        <w:t xml:space="preserve">. </w:t>
      </w:r>
      <w:r w:rsidR="00E07F5E">
        <w:fldChar w:fldCharType="begin"/>
      </w:r>
      <w:r w:rsidR="00E07F5E">
        <w:instrText xml:space="preserve"> ADDIN ZOTERO_ITEM CSL_CITATION {"citationID":"LgAfrqwu","properties":{"formattedCitation":"(9,11)","plainCitation":"(9,11)","noteIndex":0},"citationItems":[{"id":192,"uris":["http://zotero.org/users/5280319/items/4WELVCIP"],"uri":["http://zotero.org/users/5280319/items/4WELVCIP"],"itemData":{"id":192,"type":"entry-encyclopedia","title":"Lexical analysis","container-title":"Wikipedia","source":"Wikipedia","abstract":"In computer science, lexical analysis, lexing or tokenization is the process of converting a sequence of characters (such as in a computer program or web page) into a sequence of tokens (strings with an assigned and thus identified meaning). A program that performs lexical analysis may be termed a lexer, tokenizer, or scanner, though scanner is also a term for the first stage of a lexer. A lexer is generally combined with a parser, which together analyze the syntax of programming languages, web pages, and so forth.","URL":"https://en.wikipedia.org/w/index.php?title=Lexical_analysis&amp;oldid=899822734","note":"Page Version ID: 899822734","language":"en","issued":{"date-parts":[["2019",6,1]]},"accessed":{"date-parts":[["2019",6,9]]}}},{"id":194,"uris":["http://zotero.org/users/5280319/items/PGIKBNHU"],"uri":["http://zotero.org/users/5280319/items/PGIKBNHU"],"itemData":{"id":194,"type":"webpage","title":"Lexical Analysis","container-title":"Hacker Noon","abstract":"Welcome to the third article of the Let’s Build a Programming Language (LBPL) series. If this is the first article you’re reading in the…","URL":"https://hackernoon.com/lexical-analysis-861b8bfe4cb0","author":[{"family":"Tchirou","given":"Faiçal"}],"issued":{"date-parts":[["2017",9,15]]},"accessed":{"date-parts":[["2019",6,9]]}}}],"schema":"https://github.com/citation-style-language/schema/raw/master/csl-citation.json"} </w:instrText>
      </w:r>
      <w:r w:rsidR="00E07F5E">
        <w:fldChar w:fldCharType="separate"/>
      </w:r>
      <w:r w:rsidR="00E07F5E" w:rsidRPr="00E07F5E">
        <w:t>(9,11)</w:t>
      </w:r>
      <w:r w:rsidR="00E07F5E">
        <w:fldChar w:fldCharType="end"/>
      </w:r>
    </w:p>
    <w:p w14:paraId="360FD2A5" w14:textId="77777777" w:rsidR="00023B71" w:rsidRDefault="00023B71" w:rsidP="00BF2A4B"/>
    <w:p w14:paraId="60C2509F" w14:textId="4781E207" w:rsidR="003D4D56" w:rsidRDefault="003D4D56" w:rsidP="00211076">
      <w:pPr>
        <w:pStyle w:val="Ttulo2"/>
        <w:numPr>
          <w:ilvl w:val="1"/>
          <w:numId w:val="3"/>
        </w:numPr>
      </w:pPr>
      <w:bookmarkStart w:id="32" w:name="_Toc11279448"/>
      <w:r>
        <w:t>Web scraping</w:t>
      </w:r>
      <w:bookmarkEnd w:id="32"/>
    </w:p>
    <w:p w14:paraId="18F59D36" w14:textId="1AF0E8B1" w:rsidR="00E07F5E" w:rsidRDefault="00E07F5E" w:rsidP="00E07F5E">
      <w:pPr>
        <w:rPr>
          <w:rFonts w:ascii="Times New Roman" w:hAnsi="Times New Roman"/>
        </w:rPr>
      </w:pPr>
      <w:r>
        <w:t xml:space="preserve">El </w:t>
      </w:r>
      <w:r w:rsidRPr="00E07F5E">
        <w:rPr>
          <w:i/>
          <w:iCs/>
        </w:rPr>
        <w:t>web scraping</w:t>
      </w:r>
      <w:r>
        <w:t xml:space="preserve"> es una técnica utilizada mediante programas software, que simulan la navegación de un humano, para extraer información de sitios web. </w:t>
      </w:r>
      <w:r>
        <w:fldChar w:fldCharType="begin"/>
      </w:r>
      <w:r>
        <w:instrText xml:space="preserve"> ADDIN ZOTERO_ITEM CSL_CITATION {"citationID":"VDPQ5oKL","properties":{"formattedCitation":"(12)","plainCitation":"(12)","noteIndex":0},"citationItems":[{"id":188,"uris":["http://zotero.org/users/5280319/items/DNL2F3NK"],"uri":["http://zotero.org/users/5280319/items/DNL2F3NK"],"itemData":{"id":188,"type":"entry-encyclopedia","title":"Web scraping","container-title":"Wikipedia, la enciclopedia libre","source":"Wikipedia","abstract":"Web scraping es una técnica utilizada mediante programas de software para extraer información de sitios web. Usualmente, estos programas simulan la navegación de un humano en la World Wide Web ya sea utilizando el protocolo HTTP manualmente, o incrustando un navegador en una aplicación.\nEl web scraping está muy relacionado con la indexación de la web, la cual indexa la información de la web utilizando un robot y es una técnica universal adoptada por la mayoría de los motores de búsqueda. Sin embargo, el web scraping se enfoca más en la transformación de datos sin estructura en la web (como el formato HTML) en datos estructurados que pueden ser almacenados y analizados en una base de datos central, en una hoja de cálculo o en alguna otra fuente de almacenamiento. Alguno de los usos del web scraping son la comparación de precios en tiendas, la monitorización de datos relacionados con el clima de cierta región, la detección de cambios en sitios webs y la integración de datos en sitios webs. También es utilizado para obtener información relevante de un sitio a través de los rich snippets. \nEn los últimos años el web scraping se ha convertido en una técnica muy utilizada dentro del sector del posicionamiento web gracias a su capacidad de generar grandes cantidades de datos para crear contenidos de calidad.[1]​","URL":"https://es.wikipedia.org/w/index.php?title=Web_scraping&amp;oldid=112435576","note":"Page Version ID: 112435576","language":"es","issued":{"date-parts":[["2018",12,3]]},"accessed":{"date-parts":[["2019",6,9]]}}}],"schema":"https://github.com/citation-style-language/schema/raw/master/csl-citation.json"} </w:instrText>
      </w:r>
      <w:r>
        <w:fldChar w:fldCharType="separate"/>
      </w:r>
      <w:r w:rsidRPr="00E07F5E">
        <w:t>(12)</w:t>
      </w:r>
      <w:r>
        <w:fldChar w:fldCharType="end"/>
      </w:r>
    </w:p>
    <w:p w14:paraId="219CE1BB" w14:textId="317513CB" w:rsidR="00E07F5E" w:rsidRDefault="00E07F5E" w:rsidP="00E07F5E">
      <w:r>
        <w:t xml:space="preserve">El motivo principal para realizar </w:t>
      </w:r>
      <w:r w:rsidRPr="00E07F5E">
        <w:rPr>
          <w:i/>
          <w:iCs/>
        </w:rPr>
        <w:t>web scraping</w:t>
      </w:r>
      <w:r>
        <w:t xml:space="preserve"> es para obtener grandes cantidades de información de una página web de manera completamente automática. Para poder obtener estos datos se puede hacer mediante diversas herramientas que hay en la web, aunque estas pueden no ser lo suficientemente personalizables para realizar el trabajo, como puede ser utilizando webscraper.io, o se puede analizar el html de las páginas web y extraer la información directamente de este html mediante alguna herramienta que facilita la extracción de datos de código html como puede ser BeautifulSoup, o directamente mediante expresiones regulares. </w:t>
      </w:r>
      <w:r>
        <w:fldChar w:fldCharType="begin"/>
      </w:r>
      <w:r>
        <w:instrText xml:space="preserve"> ADDIN ZOTERO_ITEM CSL_CITATION {"citationID":"YslrmtrI","properties":{"formattedCitation":"(13)","plainCitation":"(13)","noteIndex":0},"citationItems":[{"id":190,"uris":["http://zotero.org/users/5280319/items/I8RB5J9L"],"uri":["http://zotero.org/users/5280319/items/I8RB5J9L"],"itemData":{"id":190,"type":"webpage","title":"Qué es el Web scraping? Introducción y herramientas","container-title":"Sitelabs","abstract":"El web scraping es una técnica que sirve para extraer información de páginas web de forma automatizada. Si traducimos del …","URL":"https://sitelabs.es/web-scraping-introduccion-y-herramientas/","title-short":"Qué es el Web scraping?","language":"es","issued":{"date-parts":[["2016",4,8]]},"accessed":{"date-parts":[["2019",6,9]]}}}],"schema":"https://github.com/citation-style-language/schema/raw/master/csl-citation.json"} </w:instrText>
      </w:r>
      <w:r>
        <w:fldChar w:fldCharType="separate"/>
      </w:r>
      <w:r w:rsidRPr="00E07F5E">
        <w:t>(13)</w:t>
      </w:r>
      <w:r>
        <w:fldChar w:fldCharType="end"/>
      </w:r>
    </w:p>
    <w:p w14:paraId="29249111" w14:textId="77777777" w:rsidR="003D4D56" w:rsidRPr="00BF2A4B" w:rsidRDefault="003D4D56" w:rsidP="00BF2A4B"/>
    <w:p w14:paraId="7CA5D4BF" w14:textId="77777777" w:rsidR="00BF2A4B" w:rsidRDefault="00BF2A4B">
      <w:pPr>
        <w:spacing w:after="160"/>
        <w:ind w:firstLine="0"/>
        <w:jc w:val="left"/>
        <w:rPr>
          <w:rFonts w:eastAsiaTheme="majorEastAsia" w:cstheme="majorBidi"/>
          <w:b/>
          <w:sz w:val="48"/>
          <w:szCs w:val="32"/>
        </w:rPr>
      </w:pPr>
      <w:r>
        <w:br w:type="page"/>
      </w:r>
    </w:p>
    <w:p w14:paraId="65FFF947" w14:textId="278A387D" w:rsidR="00CE2EB9" w:rsidRDefault="00CE2EB9" w:rsidP="00CE2EB9">
      <w:pPr>
        <w:pStyle w:val="Ttulo1"/>
      </w:pPr>
      <w:bookmarkStart w:id="33" w:name="_Toc11279449"/>
      <w:r>
        <w:lastRenderedPageBreak/>
        <w:t>D. Técnicas y herramientas</w:t>
      </w:r>
      <w:bookmarkEnd w:id="33"/>
    </w:p>
    <w:p w14:paraId="7FE8DD61" w14:textId="77777777" w:rsidR="003D4AB3" w:rsidRDefault="003D4AB3" w:rsidP="003D4AB3">
      <w:pPr>
        <w:rPr>
          <w:rFonts w:ascii="Times New Roman" w:hAnsi="Times New Roman"/>
        </w:rPr>
      </w:pPr>
      <w:r>
        <w:t>En esta sección se explican las diversas técnicas y herramientas empleadas para realizar la aplicación.</w:t>
      </w:r>
    </w:p>
    <w:p w14:paraId="47C01A60" w14:textId="77777777" w:rsidR="00CE2EB9" w:rsidRDefault="00CE2EB9" w:rsidP="00CE2EB9"/>
    <w:p w14:paraId="2FC0B72F" w14:textId="77777777" w:rsidR="00CE2EB9" w:rsidRDefault="00CE2EB9" w:rsidP="00211076">
      <w:pPr>
        <w:pStyle w:val="Ttulo2"/>
        <w:numPr>
          <w:ilvl w:val="1"/>
          <w:numId w:val="4"/>
        </w:numPr>
      </w:pPr>
      <w:bookmarkStart w:id="34" w:name="_Toc11279450"/>
      <w:r>
        <w:t>Metodología ágil - Scrum</w:t>
      </w:r>
      <w:bookmarkEnd w:id="34"/>
    </w:p>
    <w:p w14:paraId="0F40458B" w14:textId="7E61FCEA" w:rsidR="00CE2EB9" w:rsidRDefault="00CE2EB9" w:rsidP="00211076">
      <w:pPr>
        <w:pStyle w:val="Prrafodelista"/>
        <w:numPr>
          <w:ilvl w:val="0"/>
          <w:numId w:val="8"/>
        </w:numPr>
      </w:pPr>
      <w:r>
        <w:rPr>
          <w:b/>
        </w:rPr>
        <w:t>Motivación</w:t>
      </w:r>
      <w:r w:rsidRPr="0087598B">
        <w:t>:</w:t>
      </w:r>
      <w:r>
        <w:t xml:space="preserve"> </w:t>
      </w:r>
      <w:r w:rsidR="003D4AB3" w:rsidRPr="003D4AB3">
        <w:t>Metodología aprendida durante el grado.</w:t>
      </w:r>
    </w:p>
    <w:p w14:paraId="65A90F15" w14:textId="286AC580" w:rsidR="003D4AB3" w:rsidRDefault="003D4AB3" w:rsidP="003D4AB3">
      <w:pPr>
        <w:rPr>
          <w:rFonts w:ascii="Times New Roman" w:hAnsi="Times New Roman"/>
        </w:rPr>
      </w:pPr>
      <w:r>
        <w:t xml:space="preserve">Scrum es el nombre con el que se denomina a los marcos de desarrollo ágiles. También es un proceso en el que se aplican un conjunto de buenas prácticas de manera regular, para trabajar colaborativamente y de esta forma obtener el mejor resultado posible a la hora de desarrollar un proyecto. </w:t>
      </w:r>
      <w:r>
        <w:fldChar w:fldCharType="begin"/>
      </w:r>
      <w:r>
        <w:instrText xml:space="preserve"> ADDIN ZOTERO_ITEM CSL_CITATION {"citationID":"yzREvJzE","properties":{"formattedCitation":"(14)","plainCitation":"(14)","noteIndex":0},"citationItems":[{"id":199,"uris":["http://zotero.org/users/5280319/items/7XEGUTKG"],"uri":["http://zotero.org/users/5280319/items/7XEGUTKG"],"itemData":{"id":199,"type":"webpage","title":"Scrum (desarrollo de software) - Wikipedia, la enciclopedia libre","URL":"https://es.wikipedia.org/wiki/Scrum_(desarrollo_de_software)","accessed":{"date-parts":[["2019",6,10]]}}}],"schema":"https://github.com/citation-style-language/schema/raw/master/csl-citation.json"} </w:instrText>
      </w:r>
      <w:r>
        <w:fldChar w:fldCharType="separate"/>
      </w:r>
      <w:r w:rsidRPr="003D4AB3">
        <w:t>(14)</w:t>
      </w:r>
      <w:r>
        <w:fldChar w:fldCharType="end"/>
      </w:r>
    </w:p>
    <w:p w14:paraId="05128DC2" w14:textId="20FAB29D" w:rsidR="00CE2EB9" w:rsidRDefault="003D4AB3" w:rsidP="003D4AB3">
      <w:r>
        <w:t xml:space="preserve">Para alcanzar el objetivo, se utiliza el desarrollo iterativo e incremental en sustitución de la planificación y ejecución completa del producto, basan la calidad del resultado del resultado en el conocimiento tácito de las personas en equipos auto organizado, más que en la calidad de los procesos empleados, y en el solapamiento de distintas fases del desarrollo que en la utilización de un ciclo secuencial o en cascada. </w:t>
      </w:r>
      <w:r>
        <w:fldChar w:fldCharType="begin"/>
      </w:r>
      <w:r>
        <w:instrText xml:space="preserve"> ADDIN ZOTERO_ITEM CSL_CITATION {"citationID":"PQi8vjsn","properties":{"formattedCitation":"(14)","plainCitation":"(14)","noteIndex":0},"citationItems":[{"id":199,"uris":["http://zotero.org/users/5280319/items/7XEGUTKG"],"uri":["http://zotero.org/users/5280319/items/7XEGUTKG"],"itemData":{"id":199,"type":"webpage","title":"Scrum (desarrollo de software) - Wikipedia, la enciclopedia libre","URL":"https://es.wikipedia.org/wiki/Scrum_(desarrollo_de_software)","accessed":{"date-parts":[["2019",6,10]]}}}],"schema":"https://github.com/citation-style-language/schema/raw/master/csl-citation.json"} </w:instrText>
      </w:r>
      <w:r>
        <w:fldChar w:fldCharType="separate"/>
      </w:r>
      <w:r w:rsidRPr="003D4AB3">
        <w:t>(14)</w:t>
      </w:r>
      <w:r>
        <w:fldChar w:fldCharType="end"/>
      </w:r>
    </w:p>
    <w:p w14:paraId="33D4F297" w14:textId="77777777" w:rsidR="00CE2EB9" w:rsidRDefault="00CE2EB9" w:rsidP="00CE2EB9"/>
    <w:p w14:paraId="0B6B5DA8" w14:textId="50B8307B" w:rsidR="00CE2EB9" w:rsidRDefault="003D4AB3" w:rsidP="00211076">
      <w:pPr>
        <w:pStyle w:val="Ttulo2"/>
        <w:numPr>
          <w:ilvl w:val="1"/>
          <w:numId w:val="4"/>
        </w:numPr>
      </w:pPr>
      <w:bookmarkStart w:id="35" w:name="_Toc11279451"/>
      <w:r>
        <w:t>H</w:t>
      </w:r>
      <w:r w:rsidRPr="003D4AB3">
        <w:t>erramienta de control de versiones</w:t>
      </w:r>
      <w:bookmarkEnd w:id="35"/>
    </w:p>
    <w:p w14:paraId="074A8DB7" w14:textId="77777777" w:rsidR="003D4AB3" w:rsidRPr="003D4AB3" w:rsidRDefault="003D4AB3" w:rsidP="00211076">
      <w:pPr>
        <w:pStyle w:val="Prrafodelista"/>
        <w:numPr>
          <w:ilvl w:val="0"/>
          <w:numId w:val="8"/>
        </w:numPr>
        <w:rPr>
          <w:lang w:eastAsia="es-ES"/>
        </w:rPr>
      </w:pPr>
      <w:r w:rsidRPr="003D4AB3">
        <w:rPr>
          <w:b/>
          <w:bCs/>
          <w:lang w:eastAsia="es-ES"/>
        </w:rPr>
        <w:t xml:space="preserve">Elección: </w:t>
      </w:r>
      <w:r w:rsidRPr="003D4AB3">
        <w:rPr>
          <w:lang w:eastAsia="es-ES"/>
        </w:rPr>
        <w:t>Git - GitHub</w:t>
      </w:r>
    </w:p>
    <w:p w14:paraId="522B543C" w14:textId="77777777" w:rsidR="003D4AB3" w:rsidRPr="003D4AB3" w:rsidRDefault="003D4AB3" w:rsidP="00211076">
      <w:pPr>
        <w:pStyle w:val="Prrafodelista"/>
        <w:numPr>
          <w:ilvl w:val="0"/>
          <w:numId w:val="8"/>
        </w:numPr>
        <w:rPr>
          <w:lang w:eastAsia="es-ES"/>
        </w:rPr>
      </w:pPr>
      <w:r w:rsidRPr="003D4AB3">
        <w:rPr>
          <w:b/>
          <w:bCs/>
          <w:lang w:eastAsia="es-ES"/>
        </w:rPr>
        <w:t xml:space="preserve">Motivación: </w:t>
      </w:r>
      <w:r w:rsidRPr="003D4AB3">
        <w:rPr>
          <w:lang w:eastAsia="es-ES"/>
        </w:rPr>
        <w:t>Herramienta utilizada previamente en otras asignaturas del grado.</w:t>
      </w:r>
    </w:p>
    <w:p w14:paraId="634B68D2" w14:textId="3E2F3F6B" w:rsidR="003D4AB3" w:rsidRPr="003D4AB3" w:rsidRDefault="003D4AB3" w:rsidP="003D4AB3">
      <w:pPr>
        <w:rPr>
          <w:lang w:eastAsia="es-ES"/>
        </w:rPr>
      </w:pPr>
      <w:r w:rsidRPr="003D4AB3">
        <w:rPr>
          <w:lang w:eastAsia="es-ES"/>
        </w:rPr>
        <w:t xml:space="preserve">Git es un software de control de versiones diseñado para manejar todo tipo de proyectos, desde grandes a pequeños proyectos, con eficiencia y velocidad. </w:t>
      </w:r>
      <w:r>
        <w:rPr>
          <w:lang w:eastAsia="es-ES"/>
        </w:rPr>
        <w:fldChar w:fldCharType="begin"/>
      </w:r>
      <w:r>
        <w:rPr>
          <w:lang w:eastAsia="es-ES"/>
        </w:rPr>
        <w:instrText xml:space="preserve"> ADDIN ZOTERO_ITEM CSL_CITATION {"citationID":"fy9OpWje","properties":{"formattedCitation":"(15)","plainCitation":"(15)","noteIndex":0},"citationItems":[{"id":"NoTecEgi/FJCLOdFF","uris":["http://zotero.org/users/5336421/items/STJU66UW"],"uri":["http://zotero.org/users/5336421/items/STJU66UW"],"itemData":{"id":"NoTecEgi/FJCLOdFF","type":"entry-encyclopedia","title":"Git","container-title":"Wikipedia, la enciclopedia libre","source":"Wikipedia","abstract":"Git (pronunciado \"guit\"[2]​) es un software de control de versiones diseñado por Linus Torvalds,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compartidos.\nAl principio, Git se pensó como un motor de bajo nivel sobre el cual otros pudieran escribir la interfaz de usuario o front end como Cogito o StGIT.\n[3]​\nSin embargo, Git se ha convertido desde entonces en un sistema de control de versiones con funcionalidad plena.\n[4]​\nHay algunos proyectos de mucha relevancia que ya usan Git, en particular, el grupo de programación del núcleo Linux.\nEl mantenimiento del software Git está actualmente (2009) supervisado por Junio Hamano, quien recibe contribuciones al código de alrededor de 280 programadores. En cuanto a derechos de autor Git es un software libre distribuible bajo los términos de la versión 2 de la Licencia Pública General de GNU.","URL":"https://es.wikipedia.org/w/index.php?title=Git&amp;oldid=115198516","note":"Page Version ID: 115198516","language":"es","issued":{"date-parts":[["2019",4,11]]},"accessed":{"date-parts":[["2019",5,16]]}}}],"schema":"https://github.com/citation-style-language/schema/raw/master/csl-citation.json"} </w:instrText>
      </w:r>
      <w:r>
        <w:rPr>
          <w:lang w:eastAsia="es-ES"/>
        </w:rPr>
        <w:fldChar w:fldCharType="separate"/>
      </w:r>
      <w:r w:rsidRPr="003D4AB3">
        <w:t>(15)</w:t>
      </w:r>
      <w:r>
        <w:rPr>
          <w:lang w:eastAsia="es-ES"/>
        </w:rPr>
        <w:fldChar w:fldCharType="end"/>
      </w:r>
    </w:p>
    <w:p w14:paraId="5F013720" w14:textId="43A0CF0D" w:rsidR="003D4AB3" w:rsidRPr="003D4AB3" w:rsidRDefault="003D4AB3" w:rsidP="003D4AB3">
      <w:pPr>
        <w:rPr>
          <w:lang w:eastAsia="es-ES"/>
        </w:rPr>
      </w:pPr>
      <w:r w:rsidRPr="003D4AB3">
        <w:rPr>
          <w:lang w:eastAsia="es-ES"/>
        </w:rPr>
        <w:t>GitHub es una plataforma donde se permite guardar código, que utiliza Git para el control de versiones y la colaboración entre miembros del proyecto.</w:t>
      </w:r>
      <w:r>
        <w:rPr>
          <w:lang w:eastAsia="es-ES"/>
        </w:rPr>
        <w:t xml:space="preserve"> </w:t>
      </w:r>
      <w:r>
        <w:rPr>
          <w:lang w:eastAsia="es-ES"/>
        </w:rPr>
        <w:fldChar w:fldCharType="begin"/>
      </w:r>
      <w:r>
        <w:rPr>
          <w:lang w:eastAsia="es-ES"/>
        </w:rPr>
        <w:instrText xml:space="preserve"> ADDIN ZOTERO_ITEM CSL_CITATION {"citationID":"azJF8lbg","properties":{"formattedCitation":"(16)","plainCitation":"(16)","noteIndex":0},"citationItems":[{"id":203,"uris":["http://zotero.org/users/5280319/items/7YCVH44J"],"uri":["http://zotero.org/users/5280319/items/7YCVH44J"],"itemData":{"id":203,"type":"webpage","title":"Hello World · GitHub Guides","URL":"https://guides.github.com/activities/hello-world/","accessed":{"date-parts":[["2019",6,10]]}}}],"schema":"https://github.com/citation-style-language/schema/raw/master/csl-citation.json"} </w:instrText>
      </w:r>
      <w:r>
        <w:rPr>
          <w:lang w:eastAsia="es-ES"/>
        </w:rPr>
        <w:fldChar w:fldCharType="separate"/>
      </w:r>
      <w:r w:rsidRPr="003D4AB3">
        <w:t>(16)</w:t>
      </w:r>
      <w:r>
        <w:rPr>
          <w:lang w:eastAsia="es-ES"/>
        </w:rPr>
        <w:fldChar w:fldCharType="end"/>
      </w:r>
    </w:p>
    <w:p w14:paraId="040B1AE5" w14:textId="77777777" w:rsidR="00CE2EB9" w:rsidRDefault="00CE2EB9" w:rsidP="00CE2EB9"/>
    <w:p w14:paraId="39136B94" w14:textId="3F953DA9" w:rsidR="00CE2EB9" w:rsidRDefault="0033749F" w:rsidP="00211076">
      <w:pPr>
        <w:pStyle w:val="Ttulo2"/>
        <w:numPr>
          <w:ilvl w:val="1"/>
          <w:numId w:val="4"/>
        </w:numPr>
      </w:pPr>
      <w:bookmarkStart w:id="36" w:name="_Toc11279452"/>
      <w:r>
        <w:t>Herramienta de gestión de proyectos</w:t>
      </w:r>
      <w:bookmarkEnd w:id="36"/>
    </w:p>
    <w:p w14:paraId="168A7D31" w14:textId="77777777" w:rsidR="0033749F" w:rsidRPr="0033749F" w:rsidRDefault="0033749F" w:rsidP="00211076">
      <w:pPr>
        <w:pStyle w:val="Prrafodelista"/>
        <w:numPr>
          <w:ilvl w:val="0"/>
          <w:numId w:val="18"/>
        </w:numPr>
        <w:rPr>
          <w:lang w:eastAsia="es-ES"/>
        </w:rPr>
      </w:pPr>
      <w:r w:rsidRPr="0033749F">
        <w:rPr>
          <w:b/>
          <w:bCs/>
          <w:lang w:eastAsia="es-ES"/>
        </w:rPr>
        <w:t>Elección:</w:t>
      </w:r>
      <w:r w:rsidRPr="0033749F">
        <w:rPr>
          <w:lang w:eastAsia="es-ES"/>
        </w:rPr>
        <w:t xml:space="preserve"> ZenHub</w:t>
      </w:r>
    </w:p>
    <w:p w14:paraId="59F18C2D" w14:textId="77777777" w:rsidR="0033749F" w:rsidRPr="0033749F" w:rsidRDefault="0033749F" w:rsidP="00211076">
      <w:pPr>
        <w:pStyle w:val="Prrafodelista"/>
        <w:numPr>
          <w:ilvl w:val="0"/>
          <w:numId w:val="18"/>
        </w:numPr>
        <w:rPr>
          <w:lang w:eastAsia="es-ES"/>
        </w:rPr>
      </w:pPr>
      <w:r w:rsidRPr="0033749F">
        <w:rPr>
          <w:b/>
          <w:bCs/>
          <w:lang w:eastAsia="es-ES"/>
        </w:rPr>
        <w:t>Motivación:</w:t>
      </w:r>
      <w:r w:rsidRPr="0033749F">
        <w:rPr>
          <w:lang w:eastAsia="es-ES"/>
        </w:rPr>
        <w:t xml:space="preserve"> Herramienta utilizada previamente en otras asignaturas.</w:t>
      </w:r>
    </w:p>
    <w:p w14:paraId="229B9036" w14:textId="5D712566" w:rsidR="0033749F" w:rsidRPr="0033749F" w:rsidRDefault="0033749F" w:rsidP="0033749F">
      <w:pPr>
        <w:rPr>
          <w:lang w:eastAsia="es-ES"/>
        </w:rPr>
      </w:pPr>
      <w:r w:rsidRPr="0033749F">
        <w:rPr>
          <w:lang w:eastAsia="es-ES"/>
        </w:rPr>
        <w:t xml:space="preserve">ZenHub es una extensión de navegador que añade utilidades de manejo de proyectos directamente en la interfaz de usuario de GitHub, haciendo que la colaboración sea más rápida y visual, y menos desordenada. Se puede utilizar para planificar sprints, crear tareas épicas, y visualizar el “workflow” del proyecto sin tener que salir de GitHub. </w:t>
      </w:r>
      <w:r>
        <w:rPr>
          <w:lang w:eastAsia="es-ES"/>
        </w:rPr>
        <w:fldChar w:fldCharType="begin"/>
      </w:r>
      <w:r>
        <w:rPr>
          <w:lang w:eastAsia="es-ES"/>
        </w:rPr>
        <w:instrText xml:space="preserve"> ADDIN ZOTERO_ITEM CSL_CITATION {"citationID":"b2JV0urT","properties":{"formattedCitation":"(17)","plainCitation":"(17)","noteIndex":0},"citationItems":[{"id":205,"uris":["http://zotero.org/users/5280319/items/VGLSTI8U"],"uri":["http://zotero.org/users/5280319/items/VGLSTI8U"],"itemData":{"id":205,"type":"webpage","title":"FAQs and Support - Your GitHub Issue Tracker","URL":"https://www.zenhub.com/faq","accessed":{"date-parts":[["2019",6,10]]}}}],"schema":"https://github.com/citation-style-language/schema/raw/master/csl-citation.json"} </w:instrText>
      </w:r>
      <w:r>
        <w:rPr>
          <w:lang w:eastAsia="es-ES"/>
        </w:rPr>
        <w:fldChar w:fldCharType="separate"/>
      </w:r>
      <w:r w:rsidRPr="0033749F">
        <w:t>(17)</w:t>
      </w:r>
      <w:r>
        <w:rPr>
          <w:lang w:eastAsia="es-ES"/>
        </w:rPr>
        <w:fldChar w:fldCharType="end"/>
      </w:r>
    </w:p>
    <w:p w14:paraId="2977966C" w14:textId="77777777" w:rsidR="00CE2EB9" w:rsidRPr="004C37E5" w:rsidRDefault="00CE2EB9" w:rsidP="00CE2EB9"/>
    <w:p w14:paraId="6BD284D3" w14:textId="488E5610" w:rsidR="00CE2EB9" w:rsidRPr="004C37E5" w:rsidRDefault="00CE2EB9" w:rsidP="00211076">
      <w:pPr>
        <w:pStyle w:val="Ttulo2"/>
        <w:numPr>
          <w:ilvl w:val="1"/>
          <w:numId w:val="4"/>
        </w:numPr>
      </w:pPr>
      <w:bookmarkStart w:id="37" w:name="_Toc11279453"/>
      <w:r>
        <w:lastRenderedPageBreak/>
        <w:t>Gest</w:t>
      </w:r>
      <w:r w:rsidR="0033749F">
        <w:t>or</w:t>
      </w:r>
      <w:r w:rsidR="0033749F" w:rsidRPr="0033749F">
        <w:t xml:space="preserve"> de referencias bibliográficas</w:t>
      </w:r>
      <w:bookmarkEnd w:id="37"/>
    </w:p>
    <w:p w14:paraId="21A7F7E0" w14:textId="77777777" w:rsidR="0033749F" w:rsidRPr="0033749F" w:rsidRDefault="0033749F" w:rsidP="00211076">
      <w:pPr>
        <w:pStyle w:val="Prrafodelista"/>
        <w:numPr>
          <w:ilvl w:val="0"/>
          <w:numId w:val="20"/>
        </w:numPr>
        <w:rPr>
          <w:lang w:eastAsia="es-ES"/>
        </w:rPr>
      </w:pPr>
      <w:r w:rsidRPr="0033749F">
        <w:rPr>
          <w:b/>
          <w:bCs/>
          <w:lang w:eastAsia="es-ES"/>
        </w:rPr>
        <w:t>Elección:</w:t>
      </w:r>
      <w:r w:rsidRPr="0033749F">
        <w:rPr>
          <w:lang w:eastAsia="es-ES"/>
        </w:rPr>
        <w:t xml:space="preserve"> Zotero</w:t>
      </w:r>
    </w:p>
    <w:p w14:paraId="43DD0BD7" w14:textId="76721FF7" w:rsidR="0033749F" w:rsidRPr="0033749F" w:rsidRDefault="0033749F" w:rsidP="00211076">
      <w:pPr>
        <w:pStyle w:val="Prrafodelista"/>
        <w:numPr>
          <w:ilvl w:val="0"/>
          <w:numId w:val="20"/>
        </w:numPr>
        <w:rPr>
          <w:lang w:eastAsia="es-ES"/>
        </w:rPr>
      </w:pPr>
      <w:r w:rsidRPr="0033749F">
        <w:rPr>
          <w:b/>
          <w:bCs/>
          <w:lang w:eastAsia="es-ES"/>
        </w:rPr>
        <w:t>Motivación:</w:t>
      </w:r>
      <w:r w:rsidRPr="0033749F">
        <w:rPr>
          <w:lang w:eastAsia="es-ES"/>
        </w:rPr>
        <w:t xml:space="preserve"> Se utiliza Zotero por su integración con el editor de texto utilizado para la realización de la memoria, y por la familiaridad adquirida mediante el uso de este gestor de referencias en otras asignaturas. </w:t>
      </w:r>
      <w:r>
        <w:rPr>
          <w:lang w:eastAsia="es-ES"/>
        </w:rPr>
        <w:fldChar w:fldCharType="begin"/>
      </w:r>
      <w:r>
        <w:rPr>
          <w:lang w:eastAsia="es-ES"/>
        </w:rPr>
        <w:instrText xml:space="preserve"> ADDIN ZOTERO_ITEM CSL_CITATION {"citationID":"evYnfNV9","properties":{"formattedCitation":"(18)","plainCitation":"(18)","noteIndex":0},"citationItems":[{"id":129,"uris":["http://zotero.org/users/5280319/items/X4JLEIQ2"],"uri":["http://zotero.org/users/5280319/items/X4JLEIQ2"],"itemData":{"id":129,"type":"webpage","title":"word processor integration [Zotero Documentation]","URL":"https://www.zotero.org/support/word_processor_integration","accessed":{"date-parts":[["2019",1,15]]}}}],"schema":"https://github.com/citation-style-language/schema/raw/master/csl-citation.json"} </w:instrText>
      </w:r>
      <w:r>
        <w:rPr>
          <w:lang w:eastAsia="es-ES"/>
        </w:rPr>
        <w:fldChar w:fldCharType="separate"/>
      </w:r>
      <w:r w:rsidRPr="0033749F">
        <w:t>(18)</w:t>
      </w:r>
      <w:r>
        <w:rPr>
          <w:lang w:eastAsia="es-ES"/>
        </w:rPr>
        <w:fldChar w:fldCharType="end"/>
      </w:r>
    </w:p>
    <w:p w14:paraId="121C0B2E" w14:textId="117DCC67" w:rsidR="0033749F" w:rsidRPr="0033749F" w:rsidRDefault="0033749F" w:rsidP="0033749F">
      <w:pPr>
        <w:rPr>
          <w:lang w:eastAsia="es-ES"/>
        </w:rPr>
      </w:pPr>
      <w:r w:rsidRPr="0033749F">
        <w:rPr>
          <w:lang w:eastAsia="es-ES"/>
        </w:rPr>
        <w:t xml:space="preserve">Zotero es un software para la gestión de referencias, de una gran comodidad de uso al poder añadir automáticamente referencias a contenido disponible en la web desde la extensión que hay para navegadores como Google Chrome o Mozilla Firefox, y que permite la exportación de la bibliografía generada a múltiples formatos de citas que hay. </w:t>
      </w:r>
      <w:r>
        <w:rPr>
          <w:lang w:eastAsia="es-ES"/>
        </w:rPr>
        <w:fldChar w:fldCharType="begin"/>
      </w:r>
      <w:r>
        <w:rPr>
          <w:lang w:eastAsia="es-ES"/>
        </w:rPr>
        <w:instrText xml:space="preserve"> ADDIN ZOTERO_ITEM CSL_CITATION {"citationID":"700limlX","properties":{"formattedCitation":"(19)","plainCitation":"(19)","noteIndex":0},"citationItems":[{"id":133,"uris":["http://zotero.org/users/5280319/items/82YLXAM8"],"uri":["http://zotero.org/users/5280319/items/82YLXAM8"],"itemData":{"id":133,"type":"webpage","title":"Zotero | Downloads","URL":"https://www.zotero.org/download/","accessed":{"date-parts":[["2019",1,15]]}}}],"schema":"https://github.com/citation-style-language/schema/raw/master/csl-citation.json"} </w:instrText>
      </w:r>
      <w:r>
        <w:rPr>
          <w:lang w:eastAsia="es-ES"/>
        </w:rPr>
        <w:fldChar w:fldCharType="separate"/>
      </w:r>
      <w:r w:rsidRPr="0033749F">
        <w:t>(19)</w:t>
      </w:r>
      <w:r>
        <w:rPr>
          <w:lang w:eastAsia="es-ES"/>
        </w:rPr>
        <w:fldChar w:fldCharType="end"/>
      </w:r>
    </w:p>
    <w:p w14:paraId="58E58F8B" w14:textId="77777777" w:rsidR="0033749F" w:rsidRPr="0033749F" w:rsidRDefault="0033749F" w:rsidP="00211076">
      <w:pPr>
        <w:pStyle w:val="Prrafodelista"/>
        <w:numPr>
          <w:ilvl w:val="0"/>
          <w:numId w:val="19"/>
        </w:numPr>
        <w:rPr>
          <w:lang w:eastAsia="es-ES"/>
        </w:rPr>
      </w:pPr>
      <w:r w:rsidRPr="0033749F">
        <w:rPr>
          <w:b/>
          <w:bCs/>
          <w:lang w:eastAsia="es-ES"/>
        </w:rPr>
        <w:t>Alternativa:</w:t>
      </w:r>
      <w:r w:rsidRPr="0033749F">
        <w:rPr>
          <w:lang w:eastAsia="es-ES"/>
        </w:rPr>
        <w:t xml:space="preserve"> Mendeley</w:t>
      </w:r>
    </w:p>
    <w:p w14:paraId="79C0AB4C" w14:textId="521A7466" w:rsidR="0033749F" w:rsidRPr="0033749F" w:rsidRDefault="0033749F" w:rsidP="0033749F">
      <w:pPr>
        <w:rPr>
          <w:lang w:eastAsia="es-ES"/>
        </w:rPr>
      </w:pPr>
      <w:r w:rsidRPr="0033749F">
        <w:rPr>
          <w:lang w:eastAsia="es-ES"/>
        </w:rPr>
        <w:t xml:space="preserve">Mendeley es un software de unas características similares, que también se puede integrar con el editor de texto utilizado y con una facilidad de agregación de referencias desde el navegador también existente. </w:t>
      </w:r>
      <w:r>
        <w:rPr>
          <w:lang w:eastAsia="es-ES"/>
        </w:rPr>
        <w:fldChar w:fldCharType="begin"/>
      </w:r>
      <w:r>
        <w:rPr>
          <w:lang w:eastAsia="es-ES"/>
        </w:rPr>
        <w:instrText xml:space="preserve"> ADDIN ZOTERO_ITEM CSL_CITATION {"citationID":"zpaffuBo","properties":{"formattedCitation":"(20,21)","plainCitation":"(20,21)","noteIndex":0},"citationItems":[{"id":131,"uris":["http://zotero.org/users/5280319/items/KU2NYIEQ"],"uri":["http://zotero.org/users/5280319/items/KU2NYIEQ"],"itemData":{"id":131,"type":"webpage","title":"Cite Websites with a Browser Plugin - Mendeley Web Importer","URL":"https://www.mendeley.com/reference-management/web-importer","accessed":{"date-parts":[["2019",1,15]]}}},{"id":135,"uris":["http://zotero.org/users/5280319/items/UQ4U38M5"],"uri":["http://zotero.org/users/5280319/items/UQ4U38M5"],"itemData":{"id":135,"type":"webpage","title":"Bibliographic/Software and Standards Information - Apache OpenOffice Wiki","URL":"https://wiki.openoffice.org/wiki/Bibliographic/Software_and_Standards_Information#Mendeley","accessed":{"date-parts":[["2019",1,15]]}}}],"schema":"https://github.com/citation-style-language/schema/raw/master/csl-citation.json"} </w:instrText>
      </w:r>
      <w:r>
        <w:rPr>
          <w:lang w:eastAsia="es-ES"/>
        </w:rPr>
        <w:fldChar w:fldCharType="separate"/>
      </w:r>
      <w:r w:rsidRPr="0033749F">
        <w:t>(20,21)</w:t>
      </w:r>
      <w:r>
        <w:rPr>
          <w:lang w:eastAsia="es-ES"/>
        </w:rPr>
        <w:fldChar w:fldCharType="end"/>
      </w:r>
    </w:p>
    <w:p w14:paraId="70631E66" w14:textId="77777777" w:rsidR="00CE2EB9" w:rsidRDefault="00CE2EB9" w:rsidP="00CE2EB9">
      <w:pPr>
        <w:ind w:firstLine="0"/>
      </w:pPr>
    </w:p>
    <w:p w14:paraId="25922478" w14:textId="0C09E5CF" w:rsidR="00CE2EB9" w:rsidRDefault="0033749F" w:rsidP="00211076">
      <w:pPr>
        <w:pStyle w:val="Ttulo2"/>
        <w:numPr>
          <w:ilvl w:val="1"/>
          <w:numId w:val="4"/>
        </w:numPr>
      </w:pPr>
      <w:bookmarkStart w:id="38" w:name="_Toc11279454"/>
      <w:r>
        <w:t>Herramienta de prototipado de interfaces</w:t>
      </w:r>
      <w:bookmarkEnd w:id="38"/>
    </w:p>
    <w:p w14:paraId="4D80A0E0" w14:textId="77777777" w:rsidR="0033749F" w:rsidRPr="0033749F" w:rsidRDefault="0033749F" w:rsidP="00211076">
      <w:pPr>
        <w:pStyle w:val="Prrafodelista"/>
        <w:numPr>
          <w:ilvl w:val="0"/>
          <w:numId w:val="19"/>
        </w:numPr>
        <w:rPr>
          <w:lang w:eastAsia="es-ES"/>
        </w:rPr>
      </w:pPr>
      <w:r w:rsidRPr="0033749F">
        <w:rPr>
          <w:b/>
          <w:bCs/>
          <w:lang w:eastAsia="es-ES"/>
        </w:rPr>
        <w:t xml:space="preserve">Elección: </w:t>
      </w:r>
      <w:r w:rsidRPr="0033749F">
        <w:rPr>
          <w:lang w:eastAsia="es-ES"/>
        </w:rPr>
        <w:t>Pencil Proyect</w:t>
      </w:r>
    </w:p>
    <w:p w14:paraId="5AA89601" w14:textId="77777777" w:rsidR="0033749F" w:rsidRPr="0033749F" w:rsidRDefault="0033749F" w:rsidP="00211076">
      <w:pPr>
        <w:pStyle w:val="Prrafodelista"/>
        <w:numPr>
          <w:ilvl w:val="0"/>
          <w:numId w:val="19"/>
        </w:numPr>
        <w:rPr>
          <w:lang w:eastAsia="es-ES"/>
        </w:rPr>
      </w:pPr>
      <w:r w:rsidRPr="0033749F">
        <w:rPr>
          <w:b/>
          <w:bCs/>
          <w:lang w:eastAsia="es-ES"/>
        </w:rPr>
        <w:t xml:space="preserve">Motivación: </w:t>
      </w:r>
      <w:r w:rsidRPr="0033749F">
        <w:rPr>
          <w:lang w:eastAsia="es-ES"/>
        </w:rPr>
        <w:t>Familiaridad de uso al haberla utilizado en otras asignaturas del grado.</w:t>
      </w:r>
    </w:p>
    <w:p w14:paraId="108F7C08" w14:textId="2AE1C66F" w:rsidR="0033749F" w:rsidRPr="0033749F" w:rsidRDefault="0033749F" w:rsidP="0033749F">
      <w:pPr>
        <w:rPr>
          <w:lang w:eastAsia="es-ES"/>
        </w:rPr>
      </w:pPr>
      <w:r w:rsidRPr="0033749F">
        <w:rPr>
          <w:lang w:eastAsia="es-ES"/>
        </w:rPr>
        <w:t>Pencil es una herramienta de protototipado de interfaces open-source, por lo que no necesita licencia para poder usarse, que permite crear interfaces web, de escritorio y móvil.</w:t>
      </w:r>
      <w:r>
        <w:rPr>
          <w:lang w:eastAsia="es-ES"/>
        </w:rPr>
        <w:fldChar w:fldCharType="begin"/>
      </w:r>
      <w:r>
        <w:rPr>
          <w:lang w:eastAsia="es-ES"/>
        </w:rPr>
        <w:instrText xml:space="preserve"> ADDIN ZOTERO_ITEM CSL_CITATION {"citationID":"39Uz8nKp","properties":{"formattedCitation":"(22,23)","plainCitation":"(22,23)","noteIndex":0},"citationItems":[{"id":142,"uris":["http://zotero.org/users/5280319/items/7JA2622X"],"uri":["http://zotero.org/users/5280319/items/7JA2622X"],"itemData":{"id":142,"type":"webpage","title":"Home - Pencil Project","URL":"https://pencil.evolus.vn/","accessed":{"date-parts":[["2019",1,15]]}}},{"id":144,"uris":["http://zotero.org/users/5280319/items/LQMJWM82"],"uri":["http://zotero.org/users/5280319/items/LQMJWM82"],"itemData":{"id":144,"type":"webpage","title":"Features - Pencil Project","URL":"https://pencil.evolus.vn/Features.html","accessed":{"date-parts":[["2019",1,15]]}}}],"schema":"https://github.com/citation-style-language/schema/raw/master/csl-citation.json"} </w:instrText>
      </w:r>
      <w:r>
        <w:rPr>
          <w:lang w:eastAsia="es-ES"/>
        </w:rPr>
        <w:fldChar w:fldCharType="separate"/>
      </w:r>
      <w:r w:rsidRPr="0033749F">
        <w:t>(22,23)</w:t>
      </w:r>
      <w:r>
        <w:rPr>
          <w:lang w:eastAsia="es-ES"/>
        </w:rPr>
        <w:fldChar w:fldCharType="end"/>
      </w:r>
    </w:p>
    <w:p w14:paraId="6B960650" w14:textId="77777777" w:rsidR="0033749F" w:rsidRPr="0033749F" w:rsidRDefault="0033749F" w:rsidP="00211076">
      <w:pPr>
        <w:pStyle w:val="Prrafodelista"/>
        <w:numPr>
          <w:ilvl w:val="0"/>
          <w:numId w:val="19"/>
        </w:numPr>
        <w:rPr>
          <w:lang w:eastAsia="es-ES"/>
        </w:rPr>
      </w:pPr>
      <w:r w:rsidRPr="0033749F">
        <w:rPr>
          <w:b/>
          <w:bCs/>
          <w:lang w:eastAsia="es-ES"/>
        </w:rPr>
        <w:t xml:space="preserve">Alternativa: </w:t>
      </w:r>
      <w:r w:rsidRPr="0033749F">
        <w:rPr>
          <w:lang w:eastAsia="es-ES"/>
        </w:rPr>
        <w:t>AdobeXD</w:t>
      </w:r>
    </w:p>
    <w:p w14:paraId="757D08DF" w14:textId="28474739" w:rsidR="0033749F" w:rsidRPr="0033749F" w:rsidRDefault="0033749F" w:rsidP="0033749F">
      <w:pPr>
        <w:rPr>
          <w:lang w:eastAsia="es-ES"/>
        </w:rPr>
      </w:pPr>
      <w:r w:rsidRPr="0033749F">
        <w:rPr>
          <w:lang w:eastAsia="es-ES"/>
        </w:rPr>
        <w:t xml:space="preserve">AdobeXD es una herramienta que también se puede usar de forma gratuita, aunque solo se puede utilizar para prototipado de aplicaciones móviles o de páginas web, además de no ser una herramienta tan fácil de usar como Pencil. </w:t>
      </w:r>
      <w:r>
        <w:rPr>
          <w:lang w:eastAsia="es-ES"/>
        </w:rPr>
        <w:fldChar w:fldCharType="begin"/>
      </w:r>
      <w:r>
        <w:rPr>
          <w:lang w:eastAsia="es-ES"/>
        </w:rPr>
        <w:instrText xml:space="preserve"> ADDIN ZOTERO_ITEM CSL_CITATION {"citationID":"HMVBSSTv","properties":{"formattedCitation":"(24)","plainCitation":"(24)","noteIndex":0},"citationItems":[{"id":138,"uris":["http://zotero.org/users/5280319/items/U84PUAS9"],"uri":["http://zotero.org/users/5280319/items/U84PUAS9"],"itemData":{"id":138,"type":"webpage","title":"Download free Adobe XD CC | UX/UI design and collaboration tool","URL":"https://www.adobe.com/es/products/xd.html","accessed":{"date-parts":[["2019",1,15]]}}}],"schema":"https://github.com/citation-style-language/schema/raw/master/csl-citation.json"} </w:instrText>
      </w:r>
      <w:r>
        <w:rPr>
          <w:lang w:eastAsia="es-ES"/>
        </w:rPr>
        <w:fldChar w:fldCharType="separate"/>
      </w:r>
      <w:r w:rsidRPr="0033749F">
        <w:t>(24)</w:t>
      </w:r>
      <w:r>
        <w:rPr>
          <w:lang w:eastAsia="es-ES"/>
        </w:rPr>
        <w:fldChar w:fldCharType="end"/>
      </w:r>
    </w:p>
    <w:p w14:paraId="1729CB5D" w14:textId="77777777" w:rsidR="00CE2EB9" w:rsidRDefault="00CE2EB9" w:rsidP="00CE2EB9">
      <w:pPr>
        <w:ind w:firstLine="0"/>
      </w:pPr>
    </w:p>
    <w:p w14:paraId="396B6A0E" w14:textId="77777777" w:rsidR="00CE2EB9" w:rsidRDefault="00CE2EB9" w:rsidP="00211076">
      <w:pPr>
        <w:pStyle w:val="Ttulo2"/>
        <w:numPr>
          <w:ilvl w:val="1"/>
          <w:numId w:val="4"/>
        </w:numPr>
      </w:pPr>
      <w:bookmarkStart w:id="39" w:name="_Toc11279455"/>
      <w:r>
        <w:t>Lenguaje de programación</w:t>
      </w:r>
      <w:bookmarkEnd w:id="39"/>
    </w:p>
    <w:p w14:paraId="30877D86" w14:textId="50283957" w:rsidR="0033749F" w:rsidRPr="0033749F" w:rsidRDefault="0033749F" w:rsidP="00211076">
      <w:pPr>
        <w:pStyle w:val="Prrafodelista"/>
        <w:numPr>
          <w:ilvl w:val="0"/>
          <w:numId w:val="19"/>
        </w:numPr>
        <w:rPr>
          <w:lang w:eastAsia="es-ES"/>
        </w:rPr>
      </w:pPr>
      <w:r w:rsidRPr="0033749F">
        <w:rPr>
          <w:b/>
          <w:bCs/>
          <w:lang w:eastAsia="es-ES"/>
        </w:rPr>
        <w:t>Elección</w:t>
      </w:r>
      <w:r>
        <w:rPr>
          <w:b/>
          <w:bCs/>
          <w:lang w:eastAsia="es-ES"/>
        </w:rPr>
        <w:t>:</w:t>
      </w:r>
      <w:r w:rsidRPr="0033749F">
        <w:rPr>
          <w:lang w:eastAsia="es-ES"/>
        </w:rPr>
        <w:t xml:space="preserve"> Python</w:t>
      </w:r>
    </w:p>
    <w:p w14:paraId="58E73DD1" w14:textId="77777777" w:rsidR="0033749F" w:rsidRPr="0033749F" w:rsidRDefault="0033749F" w:rsidP="00211076">
      <w:pPr>
        <w:pStyle w:val="Prrafodelista"/>
        <w:numPr>
          <w:ilvl w:val="0"/>
          <w:numId w:val="19"/>
        </w:numPr>
        <w:rPr>
          <w:lang w:eastAsia="es-ES"/>
        </w:rPr>
      </w:pPr>
      <w:r w:rsidRPr="0033749F">
        <w:rPr>
          <w:b/>
          <w:bCs/>
          <w:lang w:eastAsia="es-ES"/>
        </w:rPr>
        <w:t>Motivación:</w:t>
      </w:r>
      <w:r w:rsidRPr="0033749F">
        <w:rPr>
          <w:lang w:eastAsia="es-ES"/>
        </w:rPr>
        <w:t xml:space="preserve"> Herramienta impuesta</w:t>
      </w:r>
    </w:p>
    <w:p w14:paraId="524413FF" w14:textId="77777777" w:rsidR="00CE2EB9" w:rsidRDefault="00CE2EB9" w:rsidP="00CE2EB9">
      <w:pPr>
        <w:spacing w:after="160"/>
        <w:ind w:firstLine="0"/>
        <w:jc w:val="left"/>
      </w:pPr>
    </w:p>
    <w:p w14:paraId="18BFFAC6" w14:textId="19D3DF52" w:rsidR="00CE2EB9" w:rsidRDefault="0033749F" w:rsidP="00211076">
      <w:pPr>
        <w:pStyle w:val="Ttulo2"/>
        <w:numPr>
          <w:ilvl w:val="1"/>
          <w:numId w:val="4"/>
        </w:numPr>
      </w:pPr>
      <w:bookmarkStart w:id="40" w:name="_Toc11279456"/>
      <w:r>
        <w:t>Librerías y módulose de Python</w:t>
      </w:r>
      <w:bookmarkEnd w:id="40"/>
    </w:p>
    <w:p w14:paraId="164308E8" w14:textId="77777777" w:rsidR="0033749F" w:rsidRDefault="0033749F" w:rsidP="0033749F">
      <w:pPr>
        <w:rPr>
          <w:rFonts w:ascii="Times New Roman" w:hAnsi="Times New Roman"/>
        </w:rPr>
      </w:pPr>
      <w:r>
        <w:t>Se nombran y explican algunas librerías y módulos propios de python utilizados en la aplicación y que pueden ser interesantes.</w:t>
      </w:r>
    </w:p>
    <w:p w14:paraId="786320D9" w14:textId="77777777" w:rsidR="00CE2EB9" w:rsidRDefault="00CE2EB9" w:rsidP="00CE2EB9"/>
    <w:p w14:paraId="0DF029E8" w14:textId="75539EAD" w:rsidR="00CE2EB9" w:rsidRPr="00651164" w:rsidRDefault="0033749F" w:rsidP="00CE2EB9">
      <w:pPr>
        <w:ind w:firstLine="0"/>
        <w:rPr>
          <w:b/>
        </w:rPr>
      </w:pPr>
      <w:r>
        <w:rPr>
          <w:b/>
        </w:rPr>
        <w:t>Zipfile</w:t>
      </w:r>
    </w:p>
    <w:p w14:paraId="40A12A90" w14:textId="77777777" w:rsidR="0033749F" w:rsidRPr="0033749F" w:rsidRDefault="0033749F" w:rsidP="00211076">
      <w:pPr>
        <w:pStyle w:val="Prrafodelista"/>
        <w:numPr>
          <w:ilvl w:val="0"/>
          <w:numId w:val="21"/>
        </w:numPr>
        <w:rPr>
          <w:lang w:eastAsia="es-ES"/>
        </w:rPr>
      </w:pPr>
      <w:r w:rsidRPr="0033749F">
        <w:rPr>
          <w:b/>
          <w:bCs/>
          <w:lang w:eastAsia="es-ES"/>
        </w:rPr>
        <w:t xml:space="preserve">Motivación: </w:t>
      </w:r>
      <w:r w:rsidRPr="0033749F">
        <w:rPr>
          <w:lang w:eastAsia="es-ES"/>
        </w:rPr>
        <w:t>Los epubs al final son archivos zip por lo que se necesita algo para descomprimir los archivos y acceder al contenido.</w:t>
      </w:r>
    </w:p>
    <w:p w14:paraId="01EAA032" w14:textId="2A7EE53D" w:rsidR="0033749F" w:rsidRPr="0033749F" w:rsidRDefault="0033749F" w:rsidP="0033749F">
      <w:pPr>
        <w:rPr>
          <w:lang w:eastAsia="es-ES"/>
        </w:rPr>
      </w:pPr>
      <w:r w:rsidRPr="0033749F">
        <w:rPr>
          <w:lang w:eastAsia="es-ES"/>
        </w:rPr>
        <w:lastRenderedPageBreak/>
        <w:t>Zipfile es una librería que permite trabajar con archivos zip, ya sea para leerlos como para crearlos o escribirlos, también permite comprobar si el archivo indicado es realmente un archivo zip o no.</w:t>
      </w:r>
      <w:r w:rsidR="00AD71B5">
        <w:rPr>
          <w:lang w:eastAsia="es-ES"/>
        </w:rPr>
        <w:t xml:space="preserve"> </w:t>
      </w:r>
      <w:r w:rsidR="00AD71B5">
        <w:rPr>
          <w:lang w:eastAsia="es-ES"/>
        </w:rPr>
        <w:fldChar w:fldCharType="begin"/>
      </w:r>
      <w:r w:rsidR="00AD71B5">
        <w:rPr>
          <w:lang w:eastAsia="es-ES"/>
        </w:rPr>
        <w:instrText xml:space="preserve"> ADDIN ZOTERO_ITEM CSL_CITATION {"citationID":"67JNqkTS","properties":{"formattedCitation":"(25)","plainCitation":"(25)","noteIndex":0},"citationItems":[{"id":169,"uris":["http://zotero.org/users/5280319/items/39KFUEY9"],"uri":["http://zotero.org/users/5280319/items/39KFUEY9"],"itemData":{"id":169,"type":"webpage","title":"13.5. zipfile — Work with ZIP archives — Python 3.6.8 documentation","URL":"https://docs.python.org/3.6/library/zipfile.html","accessed":{"date-parts":[["2019",1,21]]}}}],"schema":"https://github.com/citation-style-language/schema/raw/master/csl-citation.json"} </w:instrText>
      </w:r>
      <w:r w:rsidR="00AD71B5">
        <w:rPr>
          <w:lang w:eastAsia="es-ES"/>
        </w:rPr>
        <w:fldChar w:fldCharType="separate"/>
      </w:r>
      <w:r w:rsidR="00AD71B5" w:rsidRPr="00AD71B5">
        <w:t>(25)</w:t>
      </w:r>
      <w:r w:rsidR="00AD71B5">
        <w:rPr>
          <w:lang w:eastAsia="es-ES"/>
        </w:rPr>
        <w:fldChar w:fldCharType="end"/>
      </w:r>
    </w:p>
    <w:p w14:paraId="615128D5" w14:textId="77777777" w:rsidR="00CE2EB9" w:rsidRDefault="00CE2EB9" w:rsidP="00CE2EB9"/>
    <w:p w14:paraId="019859F6" w14:textId="1ACDA0CE" w:rsidR="00CE2EB9" w:rsidRPr="00651164" w:rsidRDefault="0033749F" w:rsidP="00CE2EB9">
      <w:pPr>
        <w:ind w:firstLine="0"/>
        <w:rPr>
          <w:b/>
        </w:rPr>
      </w:pPr>
      <w:r>
        <w:rPr>
          <w:b/>
        </w:rPr>
        <w:t>Shutil</w:t>
      </w:r>
    </w:p>
    <w:p w14:paraId="57EF535F" w14:textId="77777777" w:rsidR="0033749F" w:rsidRPr="0033749F" w:rsidRDefault="0033749F" w:rsidP="00211076">
      <w:pPr>
        <w:pStyle w:val="Prrafodelista"/>
        <w:numPr>
          <w:ilvl w:val="0"/>
          <w:numId w:val="21"/>
        </w:numPr>
        <w:rPr>
          <w:lang w:eastAsia="es-ES"/>
        </w:rPr>
      </w:pPr>
      <w:r w:rsidRPr="0033749F">
        <w:rPr>
          <w:b/>
          <w:bCs/>
          <w:lang w:eastAsia="es-ES"/>
        </w:rPr>
        <w:t xml:space="preserve">Motivación: </w:t>
      </w:r>
      <w:r w:rsidRPr="0033749F">
        <w:rPr>
          <w:lang w:eastAsia="es-ES"/>
        </w:rPr>
        <w:t>Se necesitan borrar directorios que pueden contener archivos en su interior.</w:t>
      </w:r>
    </w:p>
    <w:p w14:paraId="135E393C" w14:textId="301DD4C3" w:rsidR="0033749F" w:rsidRPr="0033749F" w:rsidRDefault="0033749F" w:rsidP="0033749F">
      <w:pPr>
        <w:rPr>
          <w:lang w:eastAsia="es-ES"/>
        </w:rPr>
      </w:pPr>
      <w:r w:rsidRPr="0033749F">
        <w:rPr>
          <w:lang w:eastAsia="es-ES"/>
        </w:rPr>
        <w:t>Shutil es un módulo que permite realizar operaciones de alto nivel sobre archivos y grupos de archivos</w:t>
      </w:r>
      <w:r w:rsidR="00AD71B5">
        <w:rPr>
          <w:lang w:eastAsia="es-ES"/>
        </w:rPr>
        <w:t xml:space="preserve">. </w:t>
      </w:r>
      <w:r w:rsidR="00AD71B5">
        <w:rPr>
          <w:lang w:eastAsia="es-ES"/>
        </w:rPr>
        <w:fldChar w:fldCharType="begin"/>
      </w:r>
      <w:r w:rsidR="00AD71B5">
        <w:rPr>
          <w:lang w:eastAsia="es-ES"/>
        </w:rPr>
        <w:instrText xml:space="preserve"> ADDIN ZOTERO_ITEM CSL_CITATION {"citationID":"2mZuBySO","properties":{"formattedCitation":"(26)","plainCitation":"(26)","noteIndex":0},"citationItems":[{"id":207,"uris":["http://zotero.org/users/5280319/items/VBMPZHHV"],"uri":["http://zotero.org/users/5280319/items/VBMPZHHV"],"itemData":{"id":207,"type":"webpage","title":"10.10. shutil — High-level file operations — Python 2.7.16 documentation","URL":"https://docs.python.org/2/library/shutil.html","accessed":{"date-parts":[["2019",6,10]]}}}],"schema":"https://github.com/citation-style-language/schema/raw/master/csl-citation.json"} </w:instrText>
      </w:r>
      <w:r w:rsidR="00AD71B5">
        <w:rPr>
          <w:lang w:eastAsia="es-ES"/>
        </w:rPr>
        <w:fldChar w:fldCharType="separate"/>
      </w:r>
      <w:r w:rsidR="00AD71B5" w:rsidRPr="00AD71B5">
        <w:t>(26)</w:t>
      </w:r>
      <w:r w:rsidR="00AD71B5">
        <w:rPr>
          <w:lang w:eastAsia="es-ES"/>
        </w:rPr>
        <w:fldChar w:fldCharType="end"/>
      </w:r>
    </w:p>
    <w:p w14:paraId="60212915" w14:textId="77777777" w:rsidR="00CE2EB9" w:rsidRDefault="00CE2EB9" w:rsidP="00CE2EB9">
      <w:pPr>
        <w:ind w:firstLine="0"/>
      </w:pPr>
    </w:p>
    <w:p w14:paraId="733205E2" w14:textId="77777777" w:rsidR="00CE2EB9" w:rsidRDefault="00CE2EB9" w:rsidP="00211076">
      <w:pPr>
        <w:pStyle w:val="Ttulo2"/>
        <w:numPr>
          <w:ilvl w:val="1"/>
          <w:numId w:val="4"/>
        </w:numPr>
      </w:pPr>
      <w:bookmarkStart w:id="41" w:name="_Toc11279457"/>
      <w:r>
        <w:t>Cobertura del código</w:t>
      </w:r>
      <w:bookmarkEnd w:id="41"/>
    </w:p>
    <w:p w14:paraId="0C0A2F6E" w14:textId="77777777" w:rsidR="00AD71B5" w:rsidRPr="00AD71B5" w:rsidRDefault="00AD71B5" w:rsidP="00211076">
      <w:pPr>
        <w:pStyle w:val="Prrafodelista"/>
        <w:numPr>
          <w:ilvl w:val="0"/>
          <w:numId w:val="21"/>
        </w:numPr>
        <w:rPr>
          <w:lang w:eastAsia="es-ES"/>
        </w:rPr>
      </w:pPr>
      <w:r w:rsidRPr="00AD71B5">
        <w:rPr>
          <w:b/>
          <w:bCs/>
          <w:lang w:eastAsia="es-ES"/>
        </w:rPr>
        <w:t>Elección:</w:t>
      </w:r>
      <w:r w:rsidRPr="00AD71B5">
        <w:rPr>
          <w:lang w:eastAsia="es-ES"/>
        </w:rPr>
        <w:t xml:space="preserve"> Unittest</w:t>
      </w:r>
    </w:p>
    <w:p w14:paraId="7DCA54F1" w14:textId="77777777" w:rsidR="00AD71B5" w:rsidRPr="00AD71B5" w:rsidRDefault="00AD71B5" w:rsidP="00211076">
      <w:pPr>
        <w:pStyle w:val="Prrafodelista"/>
        <w:numPr>
          <w:ilvl w:val="0"/>
          <w:numId w:val="21"/>
        </w:numPr>
        <w:rPr>
          <w:lang w:eastAsia="es-ES"/>
        </w:rPr>
      </w:pPr>
      <w:r w:rsidRPr="00AD71B5">
        <w:rPr>
          <w:b/>
          <w:bCs/>
          <w:lang w:eastAsia="es-ES"/>
        </w:rPr>
        <w:t>Motivación:</w:t>
      </w:r>
      <w:r w:rsidRPr="00AD71B5">
        <w:rPr>
          <w:lang w:eastAsia="es-ES"/>
        </w:rPr>
        <w:t xml:space="preserve"> Facilidad de uso a la hora de generar test unitarios.</w:t>
      </w:r>
    </w:p>
    <w:p w14:paraId="3E802C61" w14:textId="77777777" w:rsidR="00CE2EB9" w:rsidRDefault="00CE2EB9" w:rsidP="00CE2EB9"/>
    <w:p w14:paraId="5633533D" w14:textId="35C6BB2C" w:rsidR="00CE2EB9" w:rsidRDefault="00AD71B5" w:rsidP="00211076">
      <w:pPr>
        <w:pStyle w:val="Ttulo2"/>
        <w:numPr>
          <w:ilvl w:val="1"/>
          <w:numId w:val="4"/>
        </w:numPr>
      </w:pPr>
      <w:bookmarkStart w:id="42" w:name="_Toc11279458"/>
      <w:r>
        <w:t>G</w:t>
      </w:r>
      <w:r w:rsidRPr="00AD71B5">
        <w:t>eneración de la red</w:t>
      </w:r>
      <w:bookmarkEnd w:id="42"/>
    </w:p>
    <w:p w14:paraId="4F9B3BE4" w14:textId="77777777" w:rsidR="00AD71B5" w:rsidRPr="00AD71B5" w:rsidRDefault="00AD71B5" w:rsidP="00211076">
      <w:pPr>
        <w:pStyle w:val="Prrafodelista"/>
        <w:numPr>
          <w:ilvl w:val="0"/>
          <w:numId w:val="22"/>
        </w:numPr>
        <w:rPr>
          <w:lang w:eastAsia="es-ES"/>
        </w:rPr>
      </w:pPr>
      <w:r w:rsidRPr="00AD71B5">
        <w:rPr>
          <w:b/>
          <w:bCs/>
          <w:lang w:eastAsia="es-ES"/>
        </w:rPr>
        <w:t>Elección:</w:t>
      </w:r>
      <w:r w:rsidRPr="00AD71B5">
        <w:rPr>
          <w:lang w:eastAsia="es-ES"/>
        </w:rPr>
        <w:t xml:space="preserve"> Networkx</w:t>
      </w:r>
    </w:p>
    <w:p w14:paraId="11557252" w14:textId="77777777" w:rsidR="00AD71B5" w:rsidRPr="00AD71B5" w:rsidRDefault="00AD71B5" w:rsidP="00211076">
      <w:pPr>
        <w:pStyle w:val="Prrafodelista"/>
        <w:numPr>
          <w:ilvl w:val="0"/>
          <w:numId w:val="22"/>
        </w:numPr>
        <w:rPr>
          <w:lang w:eastAsia="es-ES"/>
        </w:rPr>
      </w:pPr>
      <w:r w:rsidRPr="00AD71B5">
        <w:rPr>
          <w:b/>
          <w:bCs/>
          <w:lang w:eastAsia="es-ES"/>
        </w:rPr>
        <w:t>Motivación:</w:t>
      </w:r>
      <w:r w:rsidRPr="00AD71B5">
        <w:rPr>
          <w:lang w:eastAsia="es-ES"/>
        </w:rPr>
        <w:t xml:space="preserve"> Paquete por excelencia a la hora de generar redes complejas en Python.</w:t>
      </w:r>
    </w:p>
    <w:p w14:paraId="160F7B20" w14:textId="66DE6668" w:rsidR="00AD71B5" w:rsidRPr="00AD71B5" w:rsidRDefault="00AD71B5" w:rsidP="00AD71B5">
      <w:pPr>
        <w:rPr>
          <w:lang w:eastAsia="es-ES"/>
        </w:rPr>
      </w:pPr>
      <w:r w:rsidRPr="00AD71B5">
        <w:rPr>
          <w:lang w:eastAsia="es-ES"/>
        </w:rPr>
        <w:t>Networkx es un paquete de Python para la creación, manipulación, y estudio de las estructuras dinámicas y funciones de las redes complejas., proveyendo de una gran cantidad de distintos métodos y algoritmos para lograrlo, además de permitir la representación de la red generada.</w:t>
      </w:r>
      <w:r>
        <w:rPr>
          <w:lang w:eastAsia="es-ES"/>
        </w:rPr>
        <w:fldChar w:fldCharType="begin"/>
      </w:r>
      <w:r>
        <w:rPr>
          <w:lang w:eastAsia="es-ES"/>
        </w:rPr>
        <w:instrText xml:space="preserve"> ADDIN ZOTERO_ITEM CSL_CITATION {"citationID":"dDKTlLN9","properties":{"formattedCitation":"(27)","plainCitation":"(27)","noteIndex":0},"citationItems":[{"id":211,"uris":["http://zotero.org/users/5280319/items/WGS9N8TD"],"uri":["http://zotero.org/users/5280319/items/WGS9N8TD"],"itemData":{"id":211,"type":"webpage","title":"Overview of NetworkX — NetworkX 2.3 documentation","URL":"https://networkx.github.io/documentation/stable/","accessed":{"date-parts":[["2019",6,10]]}}}],"schema":"https://github.com/citation-style-language/schema/raw/master/csl-citation.json"} </w:instrText>
      </w:r>
      <w:r>
        <w:rPr>
          <w:lang w:eastAsia="es-ES"/>
        </w:rPr>
        <w:fldChar w:fldCharType="separate"/>
      </w:r>
      <w:r w:rsidRPr="00AD71B5">
        <w:t>(27)</w:t>
      </w:r>
      <w:r>
        <w:rPr>
          <w:lang w:eastAsia="es-ES"/>
        </w:rPr>
        <w:fldChar w:fldCharType="end"/>
      </w:r>
    </w:p>
    <w:p w14:paraId="34236DCA" w14:textId="77777777" w:rsidR="00CE2EB9" w:rsidRDefault="00CE2EB9" w:rsidP="00CE2EB9"/>
    <w:p w14:paraId="4E379CB9" w14:textId="4E7831FB" w:rsidR="00CE2EB9" w:rsidRDefault="00AD71B5" w:rsidP="00211076">
      <w:pPr>
        <w:pStyle w:val="Ttulo2"/>
        <w:numPr>
          <w:ilvl w:val="1"/>
          <w:numId w:val="4"/>
        </w:numPr>
      </w:pPr>
      <w:bookmarkStart w:id="43" w:name="_Toc11279459"/>
      <w:r>
        <w:t>R</w:t>
      </w:r>
      <w:r w:rsidRPr="00AD71B5">
        <w:t>epresentación de la red</w:t>
      </w:r>
      <w:bookmarkEnd w:id="43"/>
    </w:p>
    <w:p w14:paraId="004B3D1A" w14:textId="77777777" w:rsidR="00AD71B5" w:rsidRPr="00AD71B5" w:rsidRDefault="00AD71B5" w:rsidP="00211076">
      <w:pPr>
        <w:pStyle w:val="Prrafodelista"/>
        <w:numPr>
          <w:ilvl w:val="0"/>
          <w:numId w:val="23"/>
        </w:numPr>
        <w:rPr>
          <w:lang w:eastAsia="es-ES"/>
        </w:rPr>
      </w:pPr>
      <w:r w:rsidRPr="00AD71B5">
        <w:rPr>
          <w:b/>
          <w:bCs/>
          <w:lang w:eastAsia="es-ES"/>
        </w:rPr>
        <w:t xml:space="preserve">Elección: </w:t>
      </w:r>
      <w:r w:rsidRPr="00AD71B5">
        <w:rPr>
          <w:lang w:eastAsia="es-ES"/>
        </w:rPr>
        <w:t>network styling with d3</w:t>
      </w:r>
    </w:p>
    <w:p w14:paraId="6173C165" w14:textId="77777777" w:rsidR="00AD71B5" w:rsidRPr="00AD71B5" w:rsidRDefault="00AD71B5" w:rsidP="00211076">
      <w:pPr>
        <w:pStyle w:val="Prrafodelista"/>
        <w:numPr>
          <w:ilvl w:val="0"/>
          <w:numId w:val="23"/>
        </w:numPr>
        <w:rPr>
          <w:lang w:eastAsia="es-ES"/>
        </w:rPr>
      </w:pPr>
      <w:r w:rsidRPr="00AD71B5">
        <w:rPr>
          <w:b/>
          <w:bCs/>
          <w:lang w:eastAsia="es-ES"/>
        </w:rPr>
        <w:t xml:space="preserve">Motivación: </w:t>
      </w:r>
      <w:r w:rsidRPr="00AD71B5">
        <w:rPr>
          <w:lang w:eastAsia="es-ES"/>
        </w:rPr>
        <w:t>Permite al usuario interactuar con la red pudiendo visualizarla de muy diversas formas.</w:t>
      </w:r>
    </w:p>
    <w:p w14:paraId="30CF2D50" w14:textId="35CF7456" w:rsidR="00AD71B5" w:rsidRPr="00AD71B5" w:rsidRDefault="00AD71B5" w:rsidP="00AD71B5">
      <w:pPr>
        <w:rPr>
          <w:lang w:eastAsia="es-ES"/>
        </w:rPr>
      </w:pPr>
      <w:r w:rsidRPr="00AD71B5">
        <w:rPr>
          <w:lang w:eastAsia="es-ES"/>
        </w:rPr>
        <w:t>Esta aplicación web lo que hace es recibir los parámetros de la red por url o permitiendo al usuario subir los datos de la red (en nuestra aplicación esto se modifica para que reciba directamente la red sin necesidad de pasarle los datos por url o que el propio usuario tenga que hacerlo) y después dar al usuario una serie de opciones de personalización de la red. Esta aplicación web es la misma que utiliza netwulf para representar las redes generadas en networkx.</w:t>
      </w:r>
      <w:r>
        <w:rPr>
          <w:lang w:eastAsia="es-ES"/>
        </w:rPr>
        <w:fldChar w:fldCharType="begin"/>
      </w:r>
      <w:r>
        <w:rPr>
          <w:lang w:eastAsia="es-ES"/>
        </w:rPr>
        <w:instrText xml:space="preserve"> ADDIN ZOTERO_ITEM CSL_CITATION {"citationID":"NG63YXGT","properties":{"formattedCitation":"(28,29)","plainCitation":"(28,29)","noteIndex":0},"citationItems":[{"id":215,"uris":["http://zotero.org/users/5280319/items/5NHVMD6S"],"uri":["http://zotero.org/users/5280319/items/5NHVMD6S"],"itemData":{"id":215,"type":"webpage","title":"ulfaslak/network_styling_with_d3: (1) Input a network. (2) Style it. (3) Download the result.","URL":"https://github.com/ulfaslak/network_styling_with_d3","accessed":{"date-parts":[["2019",6,10]]}}},{"id":217,"uris":["http://zotero.org/users/5280319/items/J34YZCV6"],"uri":["http://zotero.org/users/5280319/items/J34YZCV6"],"itemData":{"id":217,"type":"webpage","title":"benmaier/netwulf: Interactive visualization of networks based on Ulf Aslak's d3 web app.","URL":"https://github.com/benmaier/netwulf","accessed":{"date-parts":[["2019",6,10]]}}}],"schema":"https://github.com/citation-style-language/schema/raw/master/csl-citation.json"} </w:instrText>
      </w:r>
      <w:r>
        <w:rPr>
          <w:lang w:eastAsia="es-ES"/>
        </w:rPr>
        <w:fldChar w:fldCharType="separate"/>
      </w:r>
      <w:r w:rsidRPr="00AD71B5">
        <w:t>(28,29)</w:t>
      </w:r>
      <w:r>
        <w:rPr>
          <w:lang w:eastAsia="es-ES"/>
        </w:rPr>
        <w:fldChar w:fldCharType="end"/>
      </w:r>
    </w:p>
    <w:p w14:paraId="170A3453" w14:textId="77777777" w:rsidR="00AD71B5" w:rsidRPr="00AD71B5" w:rsidRDefault="00AD71B5" w:rsidP="00211076">
      <w:pPr>
        <w:pStyle w:val="Prrafodelista"/>
        <w:numPr>
          <w:ilvl w:val="0"/>
          <w:numId w:val="24"/>
        </w:numPr>
        <w:rPr>
          <w:lang w:eastAsia="es-ES"/>
        </w:rPr>
      </w:pPr>
      <w:r w:rsidRPr="00AD71B5">
        <w:rPr>
          <w:b/>
          <w:bCs/>
          <w:lang w:eastAsia="es-ES"/>
        </w:rPr>
        <w:t xml:space="preserve">Alternativa: </w:t>
      </w:r>
      <w:r w:rsidRPr="00AD71B5">
        <w:rPr>
          <w:lang w:eastAsia="es-ES"/>
        </w:rPr>
        <w:t>Representación propia de networkx</w:t>
      </w:r>
    </w:p>
    <w:p w14:paraId="7D861AF5" w14:textId="77777777" w:rsidR="00AD71B5" w:rsidRPr="00AD71B5" w:rsidRDefault="00AD71B5" w:rsidP="00AD71B5">
      <w:pPr>
        <w:rPr>
          <w:lang w:eastAsia="es-ES"/>
        </w:rPr>
      </w:pPr>
      <w:r w:rsidRPr="00AD71B5">
        <w:rPr>
          <w:lang w:eastAsia="es-ES"/>
        </w:rPr>
        <w:t xml:space="preserve">Aunque la representación propia de networkx también nos permite jugar con distintos tamaños de nodos, color de estos, e incluso representar nodos con distintos colores, estas opciones se consiguen modificando el código python que genera la </w:t>
      </w:r>
      <w:r w:rsidRPr="00AD71B5">
        <w:rPr>
          <w:lang w:eastAsia="es-ES"/>
        </w:rPr>
        <w:lastRenderedPageBreak/>
        <w:t>imagen de la red. A pesar de no utilizar esta representación de forma principal, sí que va a ser utilizada cuando el usuario solicite informes sobre la red.</w:t>
      </w:r>
    </w:p>
    <w:p w14:paraId="1862FA4E" w14:textId="77777777" w:rsidR="00CE2EB9" w:rsidRDefault="00CE2EB9" w:rsidP="00CE2EB9"/>
    <w:p w14:paraId="28294878" w14:textId="41311EF8" w:rsidR="00CE2EB9" w:rsidRDefault="00AD71B5" w:rsidP="00211076">
      <w:pPr>
        <w:pStyle w:val="Ttulo2"/>
        <w:numPr>
          <w:ilvl w:val="1"/>
          <w:numId w:val="4"/>
        </w:numPr>
      </w:pPr>
      <w:bookmarkStart w:id="44" w:name="_Toc11279460"/>
      <w:r>
        <w:t>Lectura de EPUBs</w:t>
      </w:r>
      <w:bookmarkEnd w:id="44"/>
    </w:p>
    <w:p w14:paraId="3C6DFDD8" w14:textId="77777777" w:rsidR="00AD71B5" w:rsidRPr="00AD71B5" w:rsidRDefault="00AD71B5" w:rsidP="00211076">
      <w:pPr>
        <w:pStyle w:val="Prrafodelista"/>
        <w:numPr>
          <w:ilvl w:val="0"/>
          <w:numId w:val="24"/>
        </w:numPr>
        <w:rPr>
          <w:lang w:eastAsia="es-ES"/>
        </w:rPr>
      </w:pPr>
      <w:r w:rsidRPr="00AD71B5">
        <w:rPr>
          <w:b/>
          <w:bCs/>
          <w:lang w:eastAsia="es-ES"/>
        </w:rPr>
        <w:t xml:space="preserve">Elección: </w:t>
      </w:r>
      <w:r w:rsidRPr="00AD71B5">
        <w:rPr>
          <w:lang w:eastAsia="es-ES"/>
        </w:rPr>
        <w:t>BeautifulSoup4 + zipfile</w:t>
      </w:r>
    </w:p>
    <w:p w14:paraId="62B01E62" w14:textId="0FBEEBC2" w:rsidR="00AD71B5" w:rsidRPr="00AD71B5" w:rsidRDefault="00AD71B5" w:rsidP="00211076">
      <w:pPr>
        <w:pStyle w:val="Prrafodelista"/>
        <w:numPr>
          <w:ilvl w:val="0"/>
          <w:numId w:val="24"/>
        </w:numPr>
        <w:rPr>
          <w:lang w:eastAsia="es-ES"/>
        </w:rPr>
      </w:pPr>
      <w:r w:rsidRPr="00AD71B5">
        <w:rPr>
          <w:b/>
          <w:bCs/>
          <w:lang w:eastAsia="es-ES"/>
        </w:rPr>
        <w:t xml:space="preserve">Motivación: </w:t>
      </w:r>
      <w:r w:rsidRPr="00AD71B5">
        <w:rPr>
          <w:lang w:eastAsia="es-ES"/>
        </w:rPr>
        <w:t>Gran documentación sobre las librerías y el resto de las opciones dejan mucho que desear en sus respectivas documentaciones.</w:t>
      </w:r>
    </w:p>
    <w:p w14:paraId="198A8A6B" w14:textId="6D8667B4" w:rsidR="00AD71B5" w:rsidRPr="00AD71B5" w:rsidRDefault="00AD71B5" w:rsidP="00AD71B5">
      <w:pPr>
        <w:rPr>
          <w:lang w:eastAsia="es-ES"/>
        </w:rPr>
      </w:pPr>
      <w:r w:rsidRPr="00AD71B5">
        <w:rPr>
          <w:lang w:eastAsia="es-ES"/>
        </w:rPr>
        <w:t>BeautifulSoup4 es una librería que provee de una serie de herramientas que facilitan la obtención de datos de archivos o textos con el formato HTML, XML y XHTML, que como hemos comentado previamente, son archivos que componen los archivos EPUB. Zipfile como hemos comentado previamente, nos permite leer los archivos de dentro del EPUB, al ser el EPUB al fin y al cabo, un archivo zip.</w:t>
      </w:r>
      <w:r>
        <w:rPr>
          <w:lang w:eastAsia="es-ES"/>
        </w:rPr>
        <w:t xml:space="preserve"> </w:t>
      </w:r>
      <w:r>
        <w:rPr>
          <w:lang w:eastAsia="es-ES"/>
        </w:rPr>
        <w:fldChar w:fldCharType="begin"/>
      </w:r>
      <w:r>
        <w:rPr>
          <w:lang w:eastAsia="es-ES"/>
        </w:rPr>
        <w:instrText xml:space="preserve"> ADDIN ZOTERO_ITEM CSL_CITATION {"citationID":"eKErjQYT","properties":{"formattedCitation":"(30)","plainCitation":"(30)","noteIndex":0},"citationItems":[{"id":167,"uris":["http://zotero.org/users/5280319/items/3NPQQ6GX"],"uri":["http://zotero.org/users/5280319/items/3NPQQ6GX"],"itemData":{"id":167,"type":"webpage","title":"Beautiful Soup Documentation — Beautiful Soup 4.4.0 documentation","URL":"https://www.crummy.com/software/BeautifulSoup/bs4/doc/index.html","accessed":{"date-parts":[["2019",1,21]]}}}],"schema":"https://github.com/citation-style-language/schema/raw/master/csl-citation.json"} </w:instrText>
      </w:r>
      <w:r>
        <w:rPr>
          <w:lang w:eastAsia="es-ES"/>
        </w:rPr>
        <w:fldChar w:fldCharType="separate"/>
      </w:r>
      <w:r w:rsidRPr="00AD71B5">
        <w:t>(30)</w:t>
      </w:r>
      <w:r>
        <w:rPr>
          <w:lang w:eastAsia="es-ES"/>
        </w:rPr>
        <w:fldChar w:fldCharType="end"/>
      </w:r>
    </w:p>
    <w:p w14:paraId="23434F1B" w14:textId="77777777" w:rsidR="00CE2EB9" w:rsidRDefault="00CE2EB9" w:rsidP="00CE2EB9"/>
    <w:p w14:paraId="683E9413" w14:textId="3DA92077" w:rsidR="00CE2EB9" w:rsidRPr="004C37E5" w:rsidRDefault="00AD71B5" w:rsidP="00211076">
      <w:pPr>
        <w:pStyle w:val="Ttulo2"/>
        <w:numPr>
          <w:ilvl w:val="1"/>
          <w:numId w:val="4"/>
        </w:numPr>
      </w:pPr>
      <w:bookmarkStart w:id="45" w:name="_Toc11279461"/>
      <w:r>
        <w:t>Scraping</w:t>
      </w:r>
      <w:bookmarkEnd w:id="45"/>
    </w:p>
    <w:p w14:paraId="6287B95C" w14:textId="77777777" w:rsidR="00AD71B5" w:rsidRPr="00AD71B5" w:rsidRDefault="00AD71B5" w:rsidP="00211076">
      <w:pPr>
        <w:pStyle w:val="Prrafodelista"/>
        <w:numPr>
          <w:ilvl w:val="0"/>
          <w:numId w:val="26"/>
        </w:numPr>
        <w:rPr>
          <w:lang w:eastAsia="es-ES"/>
        </w:rPr>
      </w:pPr>
      <w:r w:rsidRPr="00AD71B5">
        <w:rPr>
          <w:b/>
          <w:bCs/>
          <w:lang w:eastAsia="es-ES"/>
        </w:rPr>
        <w:t xml:space="preserve">Elección: </w:t>
      </w:r>
      <w:r w:rsidRPr="00AD71B5">
        <w:rPr>
          <w:lang w:eastAsia="es-ES"/>
        </w:rPr>
        <w:t>BeautifulSoup4 + urllib</w:t>
      </w:r>
    </w:p>
    <w:p w14:paraId="0BDEEF0B" w14:textId="77777777" w:rsidR="00AD71B5" w:rsidRPr="00AD71B5" w:rsidRDefault="00AD71B5" w:rsidP="00211076">
      <w:pPr>
        <w:pStyle w:val="Prrafodelista"/>
        <w:numPr>
          <w:ilvl w:val="0"/>
          <w:numId w:val="26"/>
        </w:numPr>
        <w:rPr>
          <w:lang w:eastAsia="es-ES"/>
        </w:rPr>
      </w:pPr>
      <w:r w:rsidRPr="00AD71B5">
        <w:rPr>
          <w:b/>
          <w:bCs/>
          <w:lang w:eastAsia="es-ES"/>
        </w:rPr>
        <w:t xml:space="preserve">Motivación: </w:t>
      </w:r>
      <w:r w:rsidRPr="00AD71B5">
        <w:rPr>
          <w:lang w:eastAsia="es-ES"/>
        </w:rPr>
        <w:t>Experiencia previa con la librería BeautifulSoup4 al haberla usado previamente en este proyecto.</w:t>
      </w:r>
    </w:p>
    <w:p w14:paraId="02852CB3" w14:textId="77777777" w:rsidR="00AD71B5" w:rsidRPr="00AD71B5" w:rsidRDefault="00AD71B5" w:rsidP="00AD71B5">
      <w:pPr>
        <w:rPr>
          <w:lang w:eastAsia="es-ES"/>
        </w:rPr>
      </w:pPr>
      <w:r w:rsidRPr="00AD71B5">
        <w:rPr>
          <w:lang w:eastAsia="es-ES"/>
        </w:rPr>
        <w:t xml:space="preserve">Urllib es un módulo de Python para trabajar con URLs, este módulo está compuesto por cuatro paquetes que son: </w:t>
      </w:r>
    </w:p>
    <w:p w14:paraId="4A108F3E" w14:textId="77777777" w:rsidR="00AD71B5" w:rsidRPr="00AD71B5" w:rsidRDefault="00AD71B5" w:rsidP="00211076">
      <w:pPr>
        <w:pStyle w:val="Prrafodelista"/>
        <w:numPr>
          <w:ilvl w:val="0"/>
          <w:numId w:val="25"/>
        </w:numPr>
        <w:rPr>
          <w:lang w:eastAsia="es-ES"/>
        </w:rPr>
      </w:pPr>
      <w:r w:rsidRPr="00AD71B5">
        <w:rPr>
          <w:lang w:eastAsia="es-ES"/>
        </w:rPr>
        <w:t>urllib.request: sirve para abrir y leer URLs</w:t>
      </w:r>
    </w:p>
    <w:p w14:paraId="78540A8D" w14:textId="77777777" w:rsidR="00AD71B5" w:rsidRPr="00AD71B5" w:rsidRDefault="00AD71B5" w:rsidP="00211076">
      <w:pPr>
        <w:pStyle w:val="Prrafodelista"/>
        <w:numPr>
          <w:ilvl w:val="0"/>
          <w:numId w:val="25"/>
        </w:numPr>
        <w:rPr>
          <w:lang w:eastAsia="es-ES"/>
        </w:rPr>
      </w:pPr>
      <w:r w:rsidRPr="00AD71B5">
        <w:rPr>
          <w:lang w:eastAsia="es-ES"/>
        </w:rPr>
        <w:t>urllib.error: contiene las excepciones que produce urllib.request</w:t>
      </w:r>
    </w:p>
    <w:p w14:paraId="4B25A993" w14:textId="77777777" w:rsidR="00AD71B5" w:rsidRPr="00AD71B5" w:rsidRDefault="00AD71B5" w:rsidP="00211076">
      <w:pPr>
        <w:pStyle w:val="Prrafodelista"/>
        <w:numPr>
          <w:ilvl w:val="0"/>
          <w:numId w:val="25"/>
        </w:numPr>
        <w:rPr>
          <w:lang w:eastAsia="es-ES"/>
        </w:rPr>
      </w:pPr>
      <w:r w:rsidRPr="00AD71B5">
        <w:rPr>
          <w:lang w:eastAsia="es-ES"/>
        </w:rPr>
        <w:t>urllib.parse: sirve para parsear URLs</w:t>
      </w:r>
    </w:p>
    <w:p w14:paraId="7EE74B09" w14:textId="77777777" w:rsidR="00AD71B5" w:rsidRPr="00AD71B5" w:rsidRDefault="00AD71B5" w:rsidP="00211076">
      <w:pPr>
        <w:pStyle w:val="Prrafodelista"/>
        <w:numPr>
          <w:ilvl w:val="0"/>
          <w:numId w:val="25"/>
        </w:numPr>
        <w:rPr>
          <w:lang w:eastAsia="es-ES"/>
        </w:rPr>
      </w:pPr>
      <w:r w:rsidRPr="00AD71B5">
        <w:rPr>
          <w:lang w:eastAsia="es-ES"/>
        </w:rPr>
        <w:t>urllib.robotparser: sirve para parsear achivos robots.txt</w:t>
      </w:r>
    </w:p>
    <w:p w14:paraId="0A3681EC" w14:textId="29215752" w:rsidR="00AD71B5" w:rsidRDefault="00AD71B5" w:rsidP="00AD71B5">
      <w:pPr>
        <w:spacing w:before="100" w:beforeAutospacing="1" w:after="0" w:line="240" w:lineRule="auto"/>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fldChar w:fldCharType="begin"/>
      </w:r>
      <w:r>
        <w:rPr>
          <w:rFonts w:ascii="Times New Roman" w:eastAsia="Times New Roman" w:hAnsi="Times New Roman" w:cs="Times New Roman"/>
          <w:szCs w:val="24"/>
          <w:lang w:eastAsia="es-ES"/>
        </w:rPr>
        <w:instrText xml:space="preserve"> ADDIN ZOTERO_ITEM CSL_CITATION {"citationID":"Qx5OtLOL","properties":{"formattedCitation":"(31)","plainCitation":"(31)","noteIndex":0},"citationItems":[{"id":209,"uris":["http://zotero.org/users/5280319/items/WI2XUI4T"],"uri":["http://zotero.org/users/5280319/items/WI2XUI4T"],"itemData":{"id":209,"type":"webpage","title":"21.5. urllib — URL handling modules — Python 3.6.8 documentation","URL":"https://docs.python.org/3.6/library/urllib.html","accessed":{"date-parts":[["2019",6,10]]}}}],"schema":"https://github.com/citation-style-language/schema/raw/master/csl-citation.json"} </w:instrText>
      </w:r>
      <w:r>
        <w:rPr>
          <w:rFonts w:ascii="Times New Roman" w:eastAsia="Times New Roman" w:hAnsi="Times New Roman" w:cs="Times New Roman"/>
          <w:szCs w:val="24"/>
          <w:lang w:eastAsia="es-ES"/>
        </w:rPr>
        <w:fldChar w:fldCharType="separate"/>
      </w:r>
      <w:r w:rsidRPr="00AD71B5">
        <w:rPr>
          <w:rFonts w:ascii="Times New Roman" w:hAnsi="Times New Roman" w:cs="Times New Roman"/>
        </w:rPr>
        <w:t>(31)</w:t>
      </w:r>
      <w:r>
        <w:rPr>
          <w:rFonts w:ascii="Times New Roman" w:eastAsia="Times New Roman" w:hAnsi="Times New Roman" w:cs="Times New Roman"/>
          <w:szCs w:val="24"/>
          <w:lang w:eastAsia="es-ES"/>
        </w:rPr>
        <w:fldChar w:fldCharType="end"/>
      </w:r>
    </w:p>
    <w:p w14:paraId="7F1FA4B3" w14:textId="67BB574C" w:rsidR="00AD71B5" w:rsidRDefault="00AD71B5" w:rsidP="00AD71B5">
      <w:pPr>
        <w:spacing w:before="100" w:beforeAutospacing="1" w:after="0" w:line="240" w:lineRule="auto"/>
        <w:jc w:val="left"/>
        <w:rPr>
          <w:rFonts w:ascii="Times New Roman" w:eastAsia="Times New Roman" w:hAnsi="Times New Roman" w:cs="Times New Roman"/>
          <w:szCs w:val="24"/>
          <w:lang w:eastAsia="es-ES"/>
        </w:rPr>
      </w:pPr>
    </w:p>
    <w:p w14:paraId="0BF111E9" w14:textId="5F45413B" w:rsidR="00AD71B5" w:rsidRPr="004C37E5" w:rsidRDefault="00AD71B5" w:rsidP="00211076">
      <w:pPr>
        <w:pStyle w:val="Ttulo2"/>
        <w:numPr>
          <w:ilvl w:val="1"/>
          <w:numId w:val="4"/>
        </w:numPr>
      </w:pPr>
      <w:bookmarkStart w:id="46" w:name="_Toc11279462"/>
      <w:r>
        <w:t>Analizador léxico</w:t>
      </w:r>
      <w:bookmarkEnd w:id="46"/>
    </w:p>
    <w:p w14:paraId="09C10FAF" w14:textId="77777777" w:rsidR="00AD71B5" w:rsidRPr="00AD71B5" w:rsidRDefault="00AD71B5" w:rsidP="00211076">
      <w:pPr>
        <w:pStyle w:val="Prrafodelista"/>
        <w:numPr>
          <w:ilvl w:val="0"/>
          <w:numId w:val="27"/>
        </w:numPr>
        <w:rPr>
          <w:lang w:eastAsia="es-ES"/>
        </w:rPr>
      </w:pPr>
      <w:r w:rsidRPr="00AD71B5">
        <w:rPr>
          <w:b/>
          <w:bCs/>
          <w:lang w:eastAsia="es-ES"/>
        </w:rPr>
        <w:t>Elección:</w:t>
      </w:r>
      <w:r w:rsidRPr="00AD71B5">
        <w:rPr>
          <w:lang w:eastAsia="es-ES"/>
        </w:rPr>
        <w:t xml:space="preserve"> Ply</w:t>
      </w:r>
    </w:p>
    <w:p w14:paraId="4E8364B2" w14:textId="77777777" w:rsidR="00AD71B5" w:rsidRPr="00AD71B5" w:rsidRDefault="00AD71B5" w:rsidP="00211076">
      <w:pPr>
        <w:pStyle w:val="Prrafodelista"/>
        <w:numPr>
          <w:ilvl w:val="0"/>
          <w:numId w:val="27"/>
        </w:numPr>
        <w:rPr>
          <w:lang w:eastAsia="es-ES"/>
        </w:rPr>
      </w:pPr>
      <w:r w:rsidRPr="00AD71B5">
        <w:rPr>
          <w:b/>
          <w:bCs/>
          <w:lang w:eastAsia="es-ES"/>
        </w:rPr>
        <w:t>Motivación:</w:t>
      </w:r>
      <w:r w:rsidRPr="00AD71B5">
        <w:rPr>
          <w:lang w:eastAsia="es-ES"/>
        </w:rPr>
        <w:t xml:space="preserve"> Similitud con herramientas utilizadas en asignaturas del grado.</w:t>
      </w:r>
    </w:p>
    <w:p w14:paraId="21BADC61" w14:textId="7B229F91" w:rsidR="00AD71B5" w:rsidRPr="00AD71B5" w:rsidRDefault="00AD71B5" w:rsidP="00AD71B5">
      <w:pPr>
        <w:rPr>
          <w:lang w:eastAsia="es-ES"/>
        </w:rPr>
      </w:pPr>
      <w:r w:rsidRPr="00AD71B5">
        <w:rPr>
          <w:lang w:eastAsia="es-ES"/>
        </w:rPr>
        <w:t xml:space="preserve">Ply es una librería que implementa de manera fiel, las herramientas de lex y yacc en Python, lo que permite construir un lexer o un parser de forma relativamente sencilla si se conocen previamente las herramientas anteriores. </w:t>
      </w:r>
      <w:r>
        <w:rPr>
          <w:lang w:eastAsia="es-ES"/>
        </w:rPr>
        <w:fldChar w:fldCharType="begin"/>
      </w:r>
      <w:r>
        <w:rPr>
          <w:lang w:eastAsia="es-ES"/>
        </w:rPr>
        <w:instrText xml:space="preserve"> ADDIN ZOTERO_ITEM CSL_CITATION {"citationID":"CprylRAL","properties":{"formattedCitation":"(32)","plainCitation":"(32)","noteIndex":0},"citationItems":[{"id":172,"uris":["http://zotero.org/users/5280319/items/XIQEY42N"],"uri":["http://zotero.org/users/5280319/items/XIQEY42N"],"itemData":{"id":172,"type":"webpage","title":"PLY (Python Lex-Yacc)","URL":"http://www.dabeaz.com/ply/","accessed":{"date-parts":[["2019",1,27]]}}}],"schema":"https://github.com/citation-style-language/schema/raw/master/csl-citation.json"} </w:instrText>
      </w:r>
      <w:r>
        <w:rPr>
          <w:lang w:eastAsia="es-ES"/>
        </w:rPr>
        <w:fldChar w:fldCharType="separate"/>
      </w:r>
      <w:r w:rsidRPr="00AD71B5">
        <w:t>(32)</w:t>
      </w:r>
      <w:r>
        <w:rPr>
          <w:lang w:eastAsia="es-ES"/>
        </w:rPr>
        <w:fldChar w:fldCharType="end"/>
      </w:r>
    </w:p>
    <w:p w14:paraId="1910E856" w14:textId="778026D2" w:rsidR="00AD71B5" w:rsidRDefault="00AD71B5" w:rsidP="00AD71B5">
      <w:pPr>
        <w:spacing w:before="100" w:beforeAutospacing="1" w:after="0" w:line="240" w:lineRule="auto"/>
        <w:jc w:val="left"/>
        <w:rPr>
          <w:rFonts w:ascii="Times New Roman" w:eastAsia="Times New Roman" w:hAnsi="Times New Roman" w:cs="Times New Roman"/>
          <w:szCs w:val="24"/>
          <w:lang w:eastAsia="es-ES"/>
        </w:rPr>
      </w:pPr>
    </w:p>
    <w:p w14:paraId="5CA7359D" w14:textId="3952031C" w:rsidR="00AD71B5" w:rsidRPr="004C37E5" w:rsidRDefault="00AD71B5" w:rsidP="00211076">
      <w:pPr>
        <w:pStyle w:val="Ttulo2"/>
        <w:numPr>
          <w:ilvl w:val="1"/>
          <w:numId w:val="4"/>
        </w:numPr>
      </w:pPr>
      <w:bookmarkStart w:id="47" w:name="_Toc11279463"/>
      <w:r>
        <w:t>Interfaz gráfica</w:t>
      </w:r>
      <w:bookmarkEnd w:id="47"/>
    </w:p>
    <w:p w14:paraId="350C339B" w14:textId="77777777" w:rsidR="00AD71B5" w:rsidRPr="00AD71B5" w:rsidRDefault="00AD71B5" w:rsidP="00211076">
      <w:pPr>
        <w:pStyle w:val="Prrafodelista"/>
        <w:numPr>
          <w:ilvl w:val="0"/>
          <w:numId w:val="28"/>
        </w:numPr>
        <w:rPr>
          <w:lang w:eastAsia="es-ES"/>
        </w:rPr>
      </w:pPr>
      <w:r w:rsidRPr="00AD71B5">
        <w:rPr>
          <w:b/>
          <w:bCs/>
          <w:lang w:eastAsia="es-ES"/>
        </w:rPr>
        <w:t>Elección:</w:t>
      </w:r>
      <w:r w:rsidRPr="00AD71B5">
        <w:rPr>
          <w:lang w:eastAsia="es-ES"/>
        </w:rPr>
        <w:t xml:space="preserve"> Flask</w:t>
      </w:r>
    </w:p>
    <w:p w14:paraId="302499F3" w14:textId="77777777" w:rsidR="00AD71B5" w:rsidRPr="00AD71B5" w:rsidRDefault="00AD71B5" w:rsidP="00211076">
      <w:pPr>
        <w:pStyle w:val="Prrafodelista"/>
        <w:numPr>
          <w:ilvl w:val="0"/>
          <w:numId w:val="28"/>
        </w:numPr>
        <w:rPr>
          <w:lang w:eastAsia="es-ES"/>
        </w:rPr>
      </w:pPr>
      <w:r w:rsidRPr="00AD71B5">
        <w:rPr>
          <w:b/>
          <w:bCs/>
          <w:lang w:eastAsia="es-ES"/>
        </w:rPr>
        <w:t>Motivación:</w:t>
      </w:r>
      <w:r w:rsidRPr="00AD71B5">
        <w:rPr>
          <w:lang w:eastAsia="es-ES"/>
        </w:rPr>
        <w:t xml:space="preserve"> Interés en aprender a desarrollar aplicaciones web.</w:t>
      </w:r>
    </w:p>
    <w:p w14:paraId="0732D48D" w14:textId="51043A23" w:rsidR="00AD71B5" w:rsidRPr="00AD71B5" w:rsidRDefault="00AD71B5" w:rsidP="00AD71B5">
      <w:pPr>
        <w:rPr>
          <w:lang w:eastAsia="es-ES"/>
        </w:rPr>
      </w:pPr>
      <w:r w:rsidRPr="00AD71B5">
        <w:rPr>
          <w:lang w:eastAsia="es-ES"/>
        </w:rPr>
        <w:lastRenderedPageBreak/>
        <w:t xml:space="preserve">Flask es un micro framework de Python para el desarrollo web, basado en el Web Service Gateway Interface (WSGI) de Werkzeug y el motor de plantillas de Jinja2. </w:t>
      </w:r>
      <w:r>
        <w:rPr>
          <w:lang w:eastAsia="es-ES"/>
        </w:rPr>
        <w:fldChar w:fldCharType="begin"/>
      </w:r>
      <w:r>
        <w:rPr>
          <w:lang w:eastAsia="es-ES"/>
        </w:rPr>
        <w:instrText xml:space="preserve"> ADDIN ZOTERO_ITEM CSL_CITATION {"citationID":"2U4Xwziw","properties":{"formattedCitation":"(33)","plainCitation":"(33)","noteIndex":0},"citationItems":[{"id":219,"uris":["http://zotero.org/users/5280319/items/KKDKD4CX"],"uri":["http://zotero.org/users/5280319/items/KKDKD4CX"],"itemData":{"id":219,"type":"webpage","title":"Welcome to Flask — Flask 1.0.2 documentation","URL":"http://flask.pocoo.org/docs/1.0/","accessed":{"date-parts":[["2019",6,10]]}}}],"schema":"https://github.com/citation-style-language/schema/raw/master/csl-citation.json"} </w:instrText>
      </w:r>
      <w:r>
        <w:rPr>
          <w:lang w:eastAsia="es-ES"/>
        </w:rPr>
        <w:fldChar w:fldCharType="separate"/>
      </w:r>
      <w:r w:rsidRPr="00AD71B5">
        <w:t>(33)</w:t>
      </w:r>
      <w:r>
        <w:rPr>
          <w:lang w:eastAsia="es-ES"/>
        </w:rPr>
        <w:fldChar w:fldCharType="end"/>
      </w:r>
    </w:p>
    <w:p w14:paraId="4410CD76" w14:textId="17C9CA26" w:rsidR="00AD71B5" w:rsidRPr="00AD71B5" w:rsidRDefault="00AD71B5" w:rsidP="00AD71B5">
      <w:pPr>
        <w:rPr>
          <w:lang w:eastAsia="es-ES"/>
        </w:rPr>
      </w:pPr>
      <w:r w:rsidRPr="00AD71B5">
        <w:rPr>
          <w:lang w:eastAsia="es-ES"/>
        </w:rPr>
        <w:t>Además de ser sencillo de usar gracias a diversos tutoriales</w:t>
      </w:r>
      <w:r>
        <w:rPr>
          <w:lang w:eastAsia="es-ES"/>
        </w:rPr>
        <w:t xml:space="preserve"> </w:t>
      </w:r>
      <w:r>
        <w:rPr>
          <w:lang w:eastAsia="es-ES"/>
        </w:rPr>
        <w:fldChar w:fldCharType="begin"/>
      </w:r>
      <w:r>
        <w:rPr>
          <w:lang w:eastAsia="es-ES"/>
        </w:rPr>
        <w:instrText xml:space="preserve"> ADDIN ZOTERO_ITEM CSL_CITATION {"citationID":"xqwTj6vV","properties":{"formattedCitation":"(34)","plainCitation":"(34)","noteIndex":0},"citationItems":[{"id":223,"uris":["http://zotero.org/users/5280319/items/TD5KER8K"],"uri":["http://zotero.org/users/5280319/items/TD5KER8K"],"itemData":{"id":223,"type":"webpage","title":"The Flask Mega-Tutorial Part I: Hello, World! - miguelgrinberg.com","URL":"https://blog.miguelgrinberg.com/post/the-flask-mega-tutorial-part-i-hello-world","accessed":{"date-parts":[["2019",6,10]]}}}],"schema":"https://github.com/citation-style-language/schema/raw/master/csl-citation.json"} </w:instrText>
      </w:r>
      <w:r>
        <w:rPr>
          <w:lang w:eastAsia="es-ES"/>
        </w:rPr>
        <w:fldChar w:fldCharType="separate"/>
      </w:r>
      <w:r w:rsidRPr="00AD71B5">
        <w:t>(34)</w:t>
      </w:r>
      <w:r>
        <w:rPr>
          <w:lang w:eastAsia="es-ES"/>
        </w:rPr>
        <w:fldChar w:fldCharType="end"/>
      </w:r>
      <w:r>
        <w:rPr>
          <w:lang w:eastAsia="es-ES"/>
        </w:rPr>
        <w:t xml:space="preserve"> </w:t>
      </w:r>
      <w:r w:rsidRPr="00AD71B5">
        <w:rPr>
          <w:lang w:eastAsia="es-ES"/>
        </w:rPr>
        <w:t>que pueden ser encontrados en la web, flask dispone de diversas extensiones que facilitan la vida del programador, una de ellas que también es usada en la aplicación es flask babel que nos permite internacionalizar fácilmente nuestra página web.</w:t>
      </w:r>
      <w:r>
        <w:rPr>
          <w:lang w:eastAsia="es-ES"/>
        </w:rPr>
        <w:fldChar w:fldCharType="begin"/>
      </w:r>
      <w:r>
        <w:rPr>
          <w:lang w:eastAsia="es-ES"/>
        </w:rPr>
        <w:instrText xml:space="preserve"> ADDIN ZOTERO_ITEM CSL_CITATION {"citationID":"GQSdt3NG","properties":{"formattedCitation":"(35)","plainCitation":"(35)","noteIndex":0},"citationItems":[{"id":221,"uris":["http://zotero.org/users/5280319/items/HSCEU7E9"],"uri":["http://zotero.org/users/5280319/items/HSCEU7E9"],"itemData":{"id":221,"type":"webpage","title":"Flask-Babel — Flask Babel 1.0 documentation","URL":"https://pythonhosted.org/Flask-Babel/","accessed":{"date-parts":[["2019",6,10]]}}}],"schema":"https://github.com/citation-style-language/schema/raw/master/csl-citation.json"} </w:instrText>
      </w:r>
      <w:r>
        <w:rPr>
          <w:lang w:eastAsia="es-ES"/>
        </w:rPr>
        <w:fldChar w:fldCharType="separate"/>
      </w:r>
      <w:r w:rsidRPr="00AD71B5">
        <w:t>(35)</w:t>
      </w:r>
      <w:r>
        <w:rPr>
          <w:lang w:eastAsia="es-ES"/>
        </w:rPr>
        <w:fldChar w:fldCharType="end"/>
      </w:r>
    </w:p>
    <w:p w14:paraId="0A5E4479" w14:textId="759D0A97" w:rsidR="00AD71B5" w:rsidRDefault="00AD71B5" w:rsidP="00AD71B5">
      <w:pPr>
        <w:spacing w:before="100" w:beforeAutospacing="1" w:after="0" w:line="240" w:lineRule="auto"/>
        <w:jc w:val="left"/>
        <w:rPr>
          <w:rFonts w:ascii="Times New Roman" w:eastAsia="Times New Roman" w:hAnsi="Times New Roman" w:cs="Times New Roman"/>
          <w:szCs w:val="24"/>
          <w:lang w:eastAsia="es-ES"/>
        </w:rPr>
      </w:pPr>
    </w:p>
    <w:p w14:paraId="2F2C07D6" w14:textId="571DF1ED" w:rsidR="00AD71B5" w:rsidRPr="004C37E5" w:rsidRDefault="00AD71B5" w:rsidP="00211076">
      <w:pPr>
        <w:pStyle w:val="Ttulo2"/>
        <w:numPr>
          <w:ilvl w:val="1"/>
          <w:numId w:val="4"/>
        </w:numPr>
      </w:pPr>
      <w:bookmarkStart w:id="48" w:name="_Toc11279464"/>
      <w:r>
        <w:t>Programación en el lado del cliente</w:t>
      </w:r>
      <w:bookmarkEnd w:id="48"/>
    </w:p>
    <w:p w14:paraId="4C16EFB2" w14:textId="77777777" w:rsidR="00AD71B5" w:rsidRPr="00AD71B5" w:rsidRDefault="00AD71B5" w:rsidP="00211076">
      <w:pPr>
        <w:pStyle w:val="Prrafodelista"/>
        <w:numPr>
          <w:ilvl w:val="0"/>
          <w:numId w:val="29"/>
        </w:numPr>
        <w:rPr>
          <w:lang w:eastAsia="es-ES"/>
        </w:rPr>
      </w:pPr>
      <w:r w:rsidRPr="00AD71B5">
        <w:rPr>
          <w:b/>
          <w:bCs/>
          <w:lang w:eastAsia="es-ES"/>
        </w:rPr>
        <w:t xml:space="preserve">Elección: </w:t>
      </w:r>
      <w:r w:rsidRPr="00AD71B5">
        <w:rPr>
          <w:lang w:eastAsia="es-ES"/>
        </w:rPr>
        <w:t>JavaScript + jQuery</w:t>
      </w:r>
    </w:p>
    <w:p w14:paraId="26F65FA6" w14:textId="77777777" w:rsidR="00AD71B5" w:rsidRPr="00AD71B5" w:rsidRDefault="00AD71B5" w:rsidP="00211076">
      <w:pPr>
        <w:pStyle w:val="Prrafodelista"/>
        <w:numPr>
          <w:ilvl w:val="0"/>
          <w:numId w:val="29"/>
        </w:numPr>
        <w:rPr>
          <w:lang w:eastAsia="es-ES"/>
        </w:rPr>
      </w:pPr>
      <w:r w:rsidRPr="00AD71B5">
        <w:rPr>
          <w:b/>
          <w:bCs/>
          <w:lang w:eastAsia="es-ES"/>
        </w:rPr>
        <w:t xml:space="preserve">Motivación: </w:t>
      </w:r>
      <w:r w:rsidRPr="00AD71B5">
        <w:rPr>
          <w:lang w:eastAsia="es-ES"/>
        </w:rPr>
        <w:t>JQuery simplifica labores no triviales en la programación web.</w:t>
      </w:r>
    </w:p>
    <w:p w14:paraId="54C030EE" w14:textId="19F326F7" w:rsidR="00AD71B5" w:rsidRPr="00AD71B5" w:rsidRDefault="00AD71B5" w:rsidP="00AD71B5">
      <w:pPr>
        <w:rPr>
          <w:lang w:eastAsia="es-ES"/>
        </w:rPr>
      </w:pPr>
      <w:r w:rsidRPr="00AD71B5">
        <w:rPr>
          <w:lang w:eastAsia="es-ES"/>
        </w:rPr>
        <w:t>JavaScript es un lenguaje de programación que todos los navegadores modernos pueden interpretar y que nos permite la modificación de páginas web gracias a la capacidad de interaccionar con el DOM que se provee al lenguaje</w:t>
      </w:r>
      <w:r>
        <w:rPr>
          <w:lang w:eastAsia="es-ES"/>
        </w:rPr>
        <w:t xml:space="preserve">. </w:t>
      </w:r>
      <w:r>
        <w:rPr>
          <w:lang w:eastAsia="es-ES"/>
        </w:rPr>
        <w:fldChar w:fldCharType="begin"/>
      </w:r>
      <w:r>
        <w:rPr>
          <w:lang w:eastAsia="es-ES"/>
        </w:rPr>
        <w:instrText xml:space="preserve"> ADDIN ZOTERO_ITEM CSL_CITATION {"citationID":"EkJnUKXZ","properties":{"formattedCitation":"(36)","plainCitation":"(36)","noteIndex":0},"citationItems":[{"id":227,"uris":["http://zotero.org/users/5280319/items/4YD8GWGW"],"uri":["http://zotero.org/users/5280319/items/4YD8GWGW"],"itemData":{"id":227,"type":"webpage","title":"JavaScript - Wikipedia, la enciclopedia libre","URL":"https://es.wikipedia.org/wiki/JavaScript","accessed":{"date-parts":[["2019",6,10]]}}}],"schema":"https://github.com/citation-style-language/schema/raw/master/csl-citation.json"} </w:instrText>
      </w:r>
      <w:r>
        <w:rPr>
          <w:lang w:eastAsia="es-ES"/>
        </w:rPr>
        <w:fldChar w:fldCharType="separate"/>
      </w:r>
      <w:r w:rsidRPr="00AD71B5">
        <w:t>(36)</w:t>
      </w:r>
      <w:r>
        <w:rPr>
          <w:lang w:eastAsia="es-ES"/>
        </w:rPr>
        <w:fldChar w:fldCharType="end"/>
      </w:r>
    </w:p>
    <w:p w14:paraId="6C21FB31" w14:textId="062186AE" w:rsidR="00AD71B5" w:rsidRPr="00AD71B5" w:rsidRDefault="00AD71B5" w:rsidP="00AD71B5">
      <w:pPr>
        <w:rPr>
          <w:lang w:eastAsia="es-ES"/>
        </w:rPr>
      </w:pPr>
      <w:r w:rsidRPr="00AD71B5">
        <w:rPr>
          <w:lang w:eastAsia="es-ES"/>
        </w:rPr>
        <w:t>JQuery es una biblioteca multiplataforma de JavaScript que simplifica tanto la manipulación del arbol DOM, como el manejo de eventos, y las llamadas AJAX, que facilitan la comunicación entre el cliente y el servidor</w:t>
      </w:r>
      <w:r>
        <w:rPr>
          <w:lang w:eastAsia="es-ES"/>
        </w:rPr>
        <w:t xml:space="preserve">. </w:t>
      </w:r>
      <w:r>
        <w:rPr>
          <w:lang w:eastAsia="es-ES"/>
        </w:rPr>
        <w:fldChar w:fldCharType="begin"/>
      </w:r>
      <w:r>
        <w:rPr>
          <w:lang w:eastAsia="es-ES"/>
        </w:rPr>
        <w:instrText xml:space="preserve"> ADDIN ZOTERO_ITEM CSL_CITATION {"citationID":"8pH2a5ek","properties":{"formattedCitation":"(37)","plainCitation":"(37)","noteIndex":0},"citationItems":[{"id":229,"uris":["http://zotero.org/users/5280319/items/QSMEG2FW"],"uri":["http://zotero.org/users/5280319/items/QSMEG2FW"],"itemData":{"id":229,"type":"webpage","title":"jQuery - Wikipedia, la enciclopedia libre","URL":"https://es.wikipedia.org/wiki/JQuery","accessed":{"date-parts":[["2019",6,10]]}}}],"schema":"https://github.com/citation-style-language/schema/raw/master/csl-citation.json"} </w:instrText>
      </w:r>
      <w:r>
        <w:rPr>
          <w:lang w:eastAsia="es-ES"/>
        </w:rPr>
        <w:fldChar w:fldCharType="separate"/>
      </w:r>
      <w:r w:rsidRPr="00AD71B5">
        <w:t>(37)</w:t>
      </w:r>
      <w:r>
        <w:rPr>
          <w:lang w:eastAsia="es-ES"/>
        </w:rPr>
        <w:fldChar w:fldCharType="end"/>
      </w:r>
    </w:p>
    <w:p w14:paraId="24AC3DBD" w14:textId="77777777" w:rsidR="00AD71B5" w:rsidRPr="00AD71B5" w:rsidRDefault="00AD71B5" w:rsidP="00AD71B5">
      <w:pPr>
        <w:spacing w:before="100" w:beforeAutospacing="1" w:after="0" w:line="240" w:lineRule="auto"/>
        <w:jc w:val="left"/>
        <w:rPr>
          <w:rFonts w:ascii="Times New Roman" w:eastAsia="Times New Roman" w:hAnsi="Times New Roman" w:cs="Times New Roman"/>
          <w:szCs w:val="24"/>
          <w:lang w:eastAsia="es-ES"/>
        </w:rPr>
      </w:pPr>
    </w:p>
    <w:p w14:paraId="4D72565F" w14:textId="77777777" w:rsidR="00AD71B5" w:rsidRDefault="00AD71B5">
      <w:pPr>
        <w:spacing w:after="160"/>
        <w:ind w:firstLine="0"/>
        <w:jc w:val="left"/>
        <w:rPr>
          <w:rFonts w:eastAsiaTheme="majorEastAsia" w:cstheme="majorBidi"/>
          <w:b/>
          <w:sz w:val="48"/>
          <w:szCs w:val="32"/>
        </w:rPr>
      </w:pPr>
      <w:r>
        <w:br w:type="page"/>
      </w:r>
    </w:p>
    <w:p w14:paraId="3596949A" w14:textId="4410A40D" w:rsidR="00CE2EB9" w:rsidRDefault="00CE2EB9" w:rsidP="00CE2EB9">
      <w:pPr>
        <w:pStyle w:val="Ttulo1"/>
      </w:pPr>
      <w:bookmarkStart w:id="49" w:name="_Toc11279465"/>
      <w:r>
        <w:lastRenderedPageBreak/>
        <w:t>E. Aspectos relevantes del desarrollo del proyecto</w:t>
      </w:r>
      <w:bookmarkEnd w:id="49"/>
    </w:p>
    <w:p w14:paraId="5A0C8A13" w14:textId="77777777" w:rsidR="00D51643" w:rsidRDefault="00D51643" w:rsidP="00D51643">
      <w:pPr>
        <w:rPr>
          <w:rFonts w:ascii="Times New Roman" w:hAnsi="Times New Roman"/>
        </w:rPr>
      </w:pPr>
      <w:r>
        <w:t>En esta sección se van a detallar las partes más importantes en el desarrollo del proyecto, desde la toma de decisiones y sus implicaciones, a los problemas afrontados y las soluciones a estos.</w:t>
      </w:r>
    </w:p>
    <w:p w14:paraId="312B8B08" w14:textId="77777777" w:rsidR="00CE2EB9" w:rsidRDefault="00CE2EB9" w:rsidP="00CE2EB9"/>
    <w:p w14:paraId="6E8190D6" w14:textId="418D22B3" w:rsidR="00CE2EB9" w:rsidRDefault="00D51643" w:rsidP="00211076">
      <w:pPr>
        <w:pStyle w:val="Ttulo2"/>
        <w:numPr>
          <w:ilvl w:val="1"/>
          <w:numId w:val="5"/>
        </w:numPr>
      </w:pPr>
      <w:bookmarkStart w:id="50" w:name="_Formación"/>
      <w:bookmarkStart w:id="51" w:name="_Toc11279466"/>
      <w:bookmarkEnd w:id="50"/>
      <w:r>
        <w:t>Metodologías</w:t>
      </w:r>
      <w:bookmarkEnd w:id="51"/>
    </w:p>
    <w:p w14:paraId="7B9E6743" w14:textId="4D20098A" w:rsidR="00CE2EB9" w:rsidRDefault="00CE2EB9" w:rsidP="00CE2EB9">
      <w:pPr>
        <w:ind w:firstLine="0"/>
      </w:pPr>
    </w:p>
    <w:p w14:paraId="21C9071E" w14:textId="77777777" w:rsidR="0048020C" w:rsidRPr="0048020C" w:rsidRDefault="0048020C" w:rsidP="0048020C">
      <w:pPr>
        <w:rPr>
          <w:lang w:eastAsia="es-ES"/>
        </w:rPr>
      </w:pPr>
      <w:r w:rsidRPr="0048020C">
        <w:rPr>
          <w:lang w:eastAsia="es-ES"/>
        </w:rPr>
        <w:t>Para el desarrollo del proyecto se siguió la metodología ágil, en concreto Scrum, pero con algunas diferencias al desarrollarse el proyecto en un entorno educativo y no de empresa. Los puntos que si que se siguieron a la hora de realizar el proyecto fueron:</w:t>
      </w:r>
    </w:p>
    <w:p w14:paraId="3822CDA2" w14:textId="77777777" w:rsidR="0048020C" w:rsidRPr="0048020C" w:rsidRDefault="0048020C" w:rsidP="00211076">
      <w:pPr>
        <w:pStyle w:val="Prrafodelista"/>
        <w:numPr>
          <w:ilvl w:val="0"/>
          <w:numId w:val="30"/>
        </w:numPr>
        <w:rPr>
          <w:lang w:eastAsia="es-ES"/>
        </w:rPr>
      </w:pPr>
      <w:r w:rsidRPr="0048020C">
        <w:rPr>
          <w:lang w:eastAsia="es-ES"/>
        </w:rPr>
        <w:t>Se realiza un desarrollo incremental, al final de cada sprint se disponía de una parte del proyecto operativa.</w:t>
      </w:r>
    </w:p>
    <w:p w14:paraId="2A37A17C" w14:textId="77777777" w:rsidR="0048020C" w:rsidRPr="0048020C" w:rsidRDefault="0048020C" w:rsidP="00211076">
      <w:pPr>
        <w:pStyle w:val="Prrafodelista"/>
        <w:numPr>
          <w:ilvl w:val="0"/>
          <w:numId w:val="30"/>
        </w:numPr>
        <w:rPr>
          <w:lang w:eastAsia="es-ES"/>
        </w:rPr>
      </w:pPr>
      <w:r w:rsidRPr="0048020C">
        <w:rPr>
          <w:lang w:eastAsia="es-ES"/>
        </w:rPr>
        <w:t>Se realiza una reunión al final de cada sprint donde se revisa el incremento de funcionalidades generado y se planifica el nuevo sprint.</w:t>
      </w:r>
    </w:p>
    <w:p w14:paraId="333ADF86" w14:textId="77777777" w:rsidR="0048020C" w:rsidRPr="0048020C" w:rsidRDefault="0048020C" w:rsidP="00211076">
      <w:pPr>
        <w:pStyle w:val="Prrafodelista"/>
        <w:numPr>
          <w:ilvl w:val="0"/>
          <w:numId w:val="30"/>
        </w:numPr>
        <w:rPr>
          <w:lang w:eastAsia="es-ES"/>
        </w:rPr>
      </w:pPr>
      <w:r w:rsidRPr="0048020C">
        <w:rPr>
          <w:lang w:eastAsia="es-ES"/>
        </w:rPr>
        <w:t>Al final de cada reunión se añaden nuevas funcionalidades a realizar a la pila del sprint.</w:t>
      </w:r>
    </w:p>
    <w:p w14:paraId="749DEA79" w14:textId="77777777" w:rsidR="0048020C" w:rsidRPr="0048020C" w:rsidRDefault="0048020C" w:rsidP="00211076">
      <w:pPr>
        <w:pStyle w:val="Prrafodelista"/>
        <w:numPr>
          <w:ilvl w:val="0"/>
          <w:numId w:val="30"/>
        </w:numPr>
        <w:rPr>
          <w:lang w:eastAsia="es-ES"/>
        </w:rPr>
      </w:pPr>
      <w:r w:rsidRPr="0048020C">
        <w:rPr>
          <w:lang w:eastAsia="es-ES"/>
        </w:rPr>
        <w:t>A las funcionalidades se les estima un tiempo de realización.</w:t>
      </w:r>
    </w:p>
    <w:p w14:paraId="69391925" w14:textId="77777777" w:rsidR="0048020C" w:rsidRPr="0048020C" w:rsidRDefault="0048020C" w:rsidP="00211076">
      <w:pPr>
        <w:pStyle w:val="Prrafodelista"/>
        <w:numPr>
          <w:ilvl w:val="0"/>
          <w:numId w:val="30"/>
        </w:numPr>
        <w:rPr>
          <w:lang w:eastAsia="es-ES"/>
        </w:rPr>
      </w:pPr>
      <w:r w:rsidRPr="0048020C">
        <w:rPr>
          <w:lang w:eastAsia="es-ES"/>
        </w:rPr>
        <w:t>La duración media de los sprints es de 2 semanas</w:t>
      </w:r>
    </w:p>
    <w:p w14:paraId="4E867D94" w14:textId="77777777" w:rsidR="0048020C" w:rsidRPr="0048020C" w:rsidRDefault="0048020C" w:rsidP="00211076">
      <w:pPr>
        <w:pStyle w:val="Prrafodelista"/>
        <w:numPr>
          <w:ilvl w:val="0"/>
          <w:numId w:val="30"/>
        </w:numPr>
        <w:rPr>
          <w:lang w:eastAsia="es-ES"/>
        </w:rPr>
      </w:pPr>
      <w:r w:rsidRPr="0048020C">
        <w:rPr>
          <w:lang w:eastAsia="es-ES"/>
        </w:rPr>
        <w:t>Cuando una funcionalidad del sprint se implementa se actualiza la pila del sprint para monitorizar el avance del sprint.</w:t>
      </w:r>
    </w:p>
    <w:p w14:paraId="611AD211" w14:textId="77777777" w:rsidR="0048020C" w:rsidRDefault="0048020C" w:rsidP="00CE2EB9">
      <w:pPr>
        <w:ind w:firstLine="0"/>
      </w:pPr>
    </w:p>
    <w:p w14:paraId="495FDA5F" w14:textId="51A94AD8" w:rsidR="00CE2EB9" w:rsidRDefault="00CE2EB9" w:rsidP="00211076">
      <w:pPr>
        <w:pStyle w:val="Ttulo2"/>
        <w:numPr>
          <w:ilvl w:val="1"/>
          <w:numId w:val="5"/>
        </w:numPr>
      </w:pPr>
      <w:bookmarkStart w:id="52" w:name="_Toc11279467"/>
      <w:r>
        <w:t>Establecimiento de requisitos</w:t>
      </w:r>
      <w:bookmarkEnd w:id="52"/>
    </w:p>
    <w:p w14:paraId="66A91D14" w14:textId="6FF0DE16" w:rsidR="00D51643" w:rsidRDefault="00D51643" w:rsidP="00D51643"/>
    <w:p w14:paraId="18DF554E" w14:textId="77777777" w:rsidR="0048020C" w:rsidRPr="0048020C" w:rsidRDefault="0048020C" w:rsidP="0048020C">
      <w:pPr>
        <w:rPr>
          <w:lang w:eastAsia="es-ES"/>
        </w:rPr>
      </w:pPr>
      <w:r w:rsidRPr="0048020C">
        <w:rPr>
          <w:lang w:eastAsia="es-ES"/>
        </w:rPr>
        <w:t>Para la realización del proyecto se requería una serie de conocimientos de los que no disponía desde un principio. Esta falta de conocimientos era mayoritariamente debida a los conocimientos de desarrollo web, y de redes complejas.</w:t>
      </w:r>
    </w:p>
    <w:p w14:paraId="4AD84244" w14:textId="77777777" w:rsidR="0048020C" w:rsidRPr="0048020C" w:rsidRDefault="0048020C" w:rsidP="0048020C">
      <w:pPr>
        <w:rPr>
          <w:lang w:eastAsia="es-ES"/>
        </w:rPr>
      </w:pPr>
      <w:r w:rsidRPr="0048020C">
        <w:rPr>
          <w:lang w:eastAsia="es-ES"/>
        </w:rPr>
        <w:t>Para adquirir los conocimientos necesarios para trabajar con Flask se siguieron los siguientes tutoriales:</w:t>
      </w:r>
    </w:p>
    <w:p w14:paraId="6572F5A1" w14:textId="5C48BEB5" w:rsidR="0048020C" w:rsidRPr="0048020C" w:rsidRDefault="0048020C" w:rsidP="00211076">
      <w:pPr>
        <w:pStyle w:val="Prrafodelista"/>
        <w:numPr>
          <w:ilvl w:val="0"/>
          <w:numId w:val="31"/>
        </w:numPr>
        <w:rPr>
          <w:lang w:eastAsia="es-ES"/>
        </w:rPr>
      </w:pPr>
      <w:r w:rsidRPr="0048020C">
        <w:rPr>
          <w:lang w:eastAsia="es-ES"/>
        </w:rPr>
        <w:t xml:space="preserve">Flask Tutorial Web Development with Python </w:t>
      </w:r>
      <w:r>
        <w:rPr>
          <w:lang w:eastAsia="es-ES"/>
        </w:rPr>
        <w:fldChar w:fldCharType="begin"/>
      </w:r>
      <w:r>
        <w:rPr>
          <w:lang w:eastAsia="es-ES"/>
        </w:rPr>
        <w:instrText xml:space="preserve"> ADDIN ZOTERO_ITEM CSL_CITATION {"citationID":"bzMgr6p1","properties":{"formattedCitation":"(38)","plainCitation":"(38)","noteIndex":0},"citationItems":[{"id":241,"uris":["http://zotero.org/users/5280319/items/Q4QPD57L"],"uri":["http://zotero.org/users/5280319/items/Q4QPD57L"],"itemData":{"id":241,"type":"motion_picture","title":"Flask Tutorial Web Development with Python 1 - Intro","source":"YouTube","dimensions":"828 seconds","URL":"https://www.youtube.com/watch?v=Lv1fv-HmkQo&amp;list=PLQVvvaa0QuDc_owjTbIY4rbgXOFkUYOUB","author":[{"literal":"sentdex"}],"accessed":{"date-parts":[["2019",6,11]]}}}],"schema":"https://github.com/citation-style-language/schema/raw/master/csl-citation.json"} </w:instrText>
      </w:r>
      <w:r>
        <w:rPr>
          <w:lang w:eastAsia="es-ES"/>
        </w:rPr>
        <w:fldChar w:fldCharType="separate"/>
      </w:r>
      <w:r w:rsidRPr="0048020C">
        <w:t>(38)</w:t>
      </w:r>
      <w:r>
        <w:rPr>
          <w:lang w:eastAsia="es-ES"/>
        </w:rPr>
        <w:fldChar w:fldCharType="end"/>
      </w:r>
    </w:p>
    <w:p w14:paraId="064613E8" w14:textId="616A247A" w:rsidR="0048020C" w:rsidRPr="0048020C" w:rsidRDefault="0048020C" w:rsidP="00211076">
      <w:pPr>
        <w:pStyle w:val="Prrafodelista"/>
        <w:numPr>
          <w:ilvl w:val="0"/>
          <w:numId w:val="31"/>
        </w:numPr>
        <w:rPr>
          <w:lang w:eastAsia="es-ES"/>
        </w:rPr>
      </w:pPr>
      <w:r w:rsidRPr="0048020C">
        <w:rPr>
          <w:lang w:eastAsia="es-ES"/>
        </w:rPr>
        <w:t xml:space="preserve">The Flask Mega Tutorial </w:t>
      </w:r>
      <w:r>
        <w:rPr>
          <w:lang w:eastAsia="es-ES"/>
        </w:rPr>
        <w:fldChar w:fldCharType="begin"/>
      </w:r>
      <w:r>
        <w:rPr>
          <w:lang w:eastAsia="es-ES"/>
        </w:rPr>
        <w:instrText xml:space="preserve"> ADDIN ZOTERO_ITEM CSL_CITATION {"citationID":"d1gRclYH","properties":{"formattedCitation":"(34)","plainCitation":"(34)","noteIndex":0},"citationItems":[{"id":223,"uris":["http://zotero.org/users/5280319/items/TD5KER8K"],"uri":["http://zotero.org/users/5280319/items/TD5KER8K"],"itemData":{"id":223,"type":"webpage","title":"The Flask Mega-Tutorial Part I: Hello, World! - miguelgrinberg.com","URL":"https://blog.miguelgrinberg.com/post/the-flask-mega-tutorial-part-i-hello-world","accessed":{"date-parts":[["2019",6,10]]}}}],"schema":"https://github.com/citation-style-language/schema/raw/master/csl-citation.json"} </w:instrText>
      </w:r>
      <w:r>
        <w:rPr>
          <w:lang w:eastAsia="es-ES"/>
        </w:rPr>
        <w:fldChar w:fldCharType="separate"/>
      </w:r>
      <w:r w:rsidRPr="0048020C">
        <w:t>(34)</w:t>
      </w:r>
      <w:r>
        <w:rPr>
          <w:lang w:eastAsia="es-ES"/>
        </w:rPr>
        <w:fldChar w:fldCharType="end"/>
      </w:r>
    </w:p>
    <w:p w14:paraId="49766CC5" w14:textId="77777777" w:rsidR="0048020C" w:rsidRPr="0048020C" w:rsidRDefault="0048020C" w:rsidP="0048020C">
      <w:pPr>
        <w:rPr>
          <w:lang w:eastAsia="es-ES"/>
        </w:rPr>
      </w:pPr>
      <w:r w:rsidRPr="0048020C">
        <w:rPr>
          <w:lang w:eastAsia="es-ES"/>
        </w:rPr>
        <w:t>Para la formación en redes complejas sin embargo no se siguió ningún tutorial debido a que iba a ser cursada durante el desarrollo del proyecto.</w:t>
      </w:r>
    </w:p>
    <w:p w14:paraId="5F3791F6" w14:textId="217781B8" w:rsidR="0048020C" w:rsidRPr="0048020C" w:rsidRDefault="0048020C" w:rsidP="0048020C">
      <w:pPr>
        <w:rPr>
          <w:lang w:eastAsia="es-ES"/>
        </w:rPr>
      </w:pPr>
      <w:r w:rsidRPr="0048020C">
        <w:rPr>
          <w:lang w:eastAsia="es-ES"/>
        </w:rPr>
        <w:t>Cabe mencionar que tampoco se conocía cómo estaba estructurado por dentro un archivo de tipo ePub, aun así</w:t>
      </w:r>
      <w:r>
        <w:rPr>
          <w:lang w:eastAsia="es-ES"/>
        </w:rPr>
        <w:t>,</w:t>
      </w:r>
      <w:r w:rsidRPr="0048020C">
        <w:rPr>
          <w:lang w:eastAsia="es-ES"/>
        </w:rPr>
        <w:t xml:space="preserve"> no supuso un gran problema debido a la relativa simpleza </w:t>
      </w:r>
      <w:r w:rsidRPr="0048020C">
        <w:rPr>
          <w:lang w:eastAsia="es-ES"/>
        </w:rPr>
        <w:lastRenderedPageBreak/>
        <w:t>de su estructura y a la facilidad de la librería usada para extraer la información necesaria.</w:t>
      </w:r>
    </w:p>
    <w:p w14:paraId="71E786BF" w14:textId="77777777" w:rsidR="0048020C" w:rsidRPr="0048020C" w:rsidRDefault="0048020C" w:rsidP="0048020C">
      <w:pPr>
        <w:rPr>
          <w:lang w:eastAsia="es-ES"/>
        </w:rPr>
      </w:pPr>
      <w:r w:rsidRPr="0048020C">
        <w:rPr>
          <w:lang w:eastAsia="es-ES"/>
        </w:rPr>
        <w:t xml:space="preserve">Las conclusiones que se pueden extraer de la formación es que a la hora de hacer un proyecto es casi imposible conocer todas las librerías y herramientas necesarias para todas las funcionalidades, por lo que elegir una librería con una buena documentación, debido a que seguramente se va a tener que recurrir a ella en algún punto del desarrollo, que sea conocida, debido a que cuanta más gente la use, más probable es que las las dudas que te puedan surgir le hayan surgido previamente a otra persona y ya hayan sido resueltas. </w:t>
      </w:r>
    </w:p>
    <w:p w14:paraId="5A293B4E" w14:textId="77777777" w:rsidR="0048020C" w:rsidRPr="0048020C" w:rsidRDefault="0048020C" w:rsidP="0048020C">
      <w:pPr>
        <w:rPr>
          <w:lang w:eastAsia="es-ES"/>
        </w:rPr>
      </w:pPr>
      <w:r w:rsidRPr="0048020C">
        <w:rPr>
          <w:lang w:eastAsia="es-ES"/>
        </w:rPr>
        <w:t>Es por estos motivos por los que dedicar un tiempo a buscar librerías de calidad, puede ahorrar después mucho tiempo.</w:t>
      </w:r>
    </w:p>
    <w:p w14:paraId="0684EA7B" w14:textId="77777777" w:rsidR="0048020C" w:rsidRPr="00D51643" w:rsidRDefault="0048020C" w:rsidP="00D51643"/>
    <w:p w14:paraId="54E3150E" w14:textId="7EAD5A6C" w:rsidR="00D51643" w:rsidRDefault="0048020C" w:rsidP="00211076">
      <w:pPr>
        <w:pStyle w:val="Ttulo2"/>
        <w:numPr>
          <w:ilvl w:val="1"/>
          <w:numId w:val="5"/>
        </w:numPr>
      </w:pPr>
      <w:bookmarkStart w:id="53" w:name="_Toc11279468"/>
      <w:r>
        <w:t>Establecimiento de requisitos</w:t>
      </w:r>
      <w:bookmarkEnd w:id="53"/>
    </w:p>
    <w:p w14:paraId="71FE098A" w14:textId="01F83F21" w:rsidR="00D51643" w:rsidRDefault="00D51643" w:rsidP="00D51643"/>
    <w:p w14:paraId="47B64365" w14:textId="76702254" w:rsidR="0048020C" w:rsidRPr="0048020C" w:rsidRDefault="0048020C" w:rsidP="0048020C">
      <w:pPr>
        <w:rPr>
          <w:lang w:eastAsia="es-ES"/>
        </w:rPr>
      </w:pPr>
      <w:r w:rsidRPr="0048020C">
        <w:rPr>
          <w:lang w:eastAsia="es-ES"/>
        </w:rPr>
        <w:t xml:space="preserve">A la hora de establecer los requisitos se partió de una serie de requisitos muy sencillos y que creía que comprendía perfectamente </w:t>
      </w:r>
      <w:r w:rsidRPr="0048020C">
        <w:rPr>
          <w:lang w:eastAsia="es-ES"/>
        </w:rPr>
        <w:t>todos los posibles incrementos</w:t>
      </w:r>
      <w:r w:rsidRPr="0048020C">
        <w:rPr>
          <w:lang w:eastAsia="es-ES"/>
        </w:rPr>
        <w:t xml:space="preserve"> de requisitos que podían tener, se parte de:</w:t>
      </w:r>
    </w:p>
    <w:p w14:paraId="3644533B" w14:textId="77777777" w:rsidR="0048020C" w:rsidRPr="0048020C" w:rsidRDefault="0048020C" w:rsidP="00211076">
      <w:pPr>
        <w:pStyle w:val="Prrafodelista"/>
        <w:numPr>
          <w:ilvl w:val="0"/>
          <w:numId w:val="32"/>
        </w:numPr>
        <w:rPr>
          <w:lang w:eastAsia="es-ES"/>
        </w:rPr>
      </w:pPr>
      <w:r w:rsidRPr="0048020C">
        <w:rPr>
          <w:lang w:eastAsia="es-ES"/>
        </w:rPr>
        <w:t>Leer un ePub y almacenar la información relevante.</w:t>
      </w:r>
    </w:p>
    <w:p w14:paraId="7639DA98" w14:textId="77777777" w:rsidR="0048020C" w:rsidRPr="0048020C" w:rsidRDefault="0048020C" w:rsidP="00211076">
      <w:pPr>
        <w:pStyle w:val="Prrafodelista"/>
        <w:numPr>
          <w:ilvl w:val="0"/>
          <w:numId w:val="32"/>
        </w:numPr>
        <w:rPr>
          <w:lang w:eastAsia="es-ES"/>
        </w:rPr>
      </w:pPr>
      <w:r w:rsidRPr="0048020C">
        <w:rPr>
          <w:lang w:eastAsia="es-ES"/>
        </w:rPr>
        <w:t>Generar un diccionario buscando las palabras en mayúsculas, importando un csv o haciendo scraping.</w:t>
      </w:r>
    </w:p>
    <w:p w14:paraId="2483E318" w14:textId="77777777" w:rsidR="0048020C" w:rsidRPr="0048020C" w:rsidRDefault="0048020C" w:rsidP="00211076">
      <w:pPr>
        <w:pStyle w:val="Prrafodelista"/>
        <w:numPr>
          <w:ilvl w:val="0"/>
          <w:numId w:val="32"/>
        </w:numPr>
        <w:rPr>
          <w:lang w:eastAsia="es-ES"/>
        </w:rPr>
      </w:pPr>
      <w:r w:rsidRPr="0048020C">
        <w:rPr>
          <w:lang w:eastAsia="es-ES"/>
        </w:rPr>
        <w:t>Modificar el diccionario por el usuario</w:t>
      </w:r>
    </w:p>
    <w:p w14:paraId="72ABDC84" w14:textId="77777777" w:rsidR="0048020C" w:rsidRPr="0048020C" w:rsidRDefault="0048020C" w:rsidP="00211076">
      <w:pPr>
        <w:pStyle w:val="Prrafodelista"/>
        <w:numPr>
          <w:ilvl w:val="0"/>
          <w:numId w:val="32"/>
        </w:numPr>
        <w:rPr>
          <w:lang w:eastAsia="es-ES"/>
        </w:rPr>
      </w:pPr>
      <w:r w:rsidRPr="0048020C">
        <w:rPr>
          <w:lang w:eastAsia="es-ES"/>
        </w:rPr>
        <w:t>Buscar la posición de los nombres que forman el diccionario</w:t>
      </w:r>
    </w:p>
    <w:p w14:paraId="4637BB20" w14:textId="77777777" w:rsidR="0048020C" w:rsidRPr="0048020C" w:rsidRDefault="0048020C" w:rsidP="00211076">
      <w:pPr>
        <w:pStyle w:val="Prrafodelista"/>
        <w:numPr>
          <w:ilvl w:val="0"/>
          <w:numId w:val="32"/>
        </w:numPr>
        <w:rPr>
          <w:lang w:eastAsia="es-ES"/>
        </w:rPr>
      </w:pPr>
      <w:r w:rsidRPr="0048020C">
        <w:rPr>
          <w:lang w:eastAsia="es-ES"/>
        </w:rPr>
        <w:t>Creación de la red</w:t>
      </w:r>
    </w:p>
    <w:p w14:paraId="6312882D" w14:textId="77777777" w:rsidR="0048020C" w:rsidRPr="0048020C" w:rsidRDefault="0048020C" w:rsidP="0048020C">
      <w:pPr>
        <w:rPr>
          <w:lang w:eastAsia="es-ES"/>
        </w:rPr>
      </w:pPr>
      <w:r w:rsidRPr="0048020C">
        <w:rPr>
          <w:lang w:eastAsia="es-ES"/>
        </w:rPr>
        <w:t>Análisis,visualización, informes y exportación de la red.</w:t>
      </w:r>
    </w:p>
    <w:p w14:paraId="58FF001C" w14:textId="77777777" w:rsidR="0048020C" w:rsidRPr="0048020C" w:rsidRDefault="0048020C" w:rsidP="0048020C">
      <w:pPr>
        <w:rPr>
          <w:lang w:eastAsia="es-ES"/>
        </w:rPr>
      </w:pPr>
      <w:r w:rsidRPr="0048020C">
        <w:rPr>
          <w:lang w:eastAsia="es-ES"/>
        </w:rPr>
        <w:t>El problema parte de la falta de especificación en la generación de los requisitos debida a la costumbre de tener unos requisitos muy claros a la hora de hacer prácticas en las asignaturas. Este problema derivó en altos costes de tiempo a la hora de cambiar el código.</w:t>
      </w:r>
    </w:p>
    <w:p w14:paraId="49B4233D" w14:textId="74C032B7" w:rsidR="0048020C" w:rsidRPr="0048020C" w:rsidRDefault="0048020C" w:rsidP="0048020C">
      <w:pPr>
        <w:rPr>
          <w:lang w:eastAsia="es-ES"/>
        </w:rPr>
      </w:pPr>
      <w:r w:rsidRPr="0048020C">
        <w:rPr>
          <w:lang w:eastAsia="es-ES"/>
        </w:rPr>
        <w:t>Un ejemplo muy claro de los problemas derivados fue el hecho de tener en cuenta si se está en un mismo capítulo o no a la hora de interaccionar entre personajes, al principio se consideró que</w:t>
      </w:r>
      <w:r>
        <w:rPr>
          <w:lang w:eastAsia="es-ES"/>
        </w:rPr>
        <w:t>,</w:t>
      </w:r>
      <w:r w:rsidRPr="0048020C">
        <w:rPr>
          <w:lang w:eastAsia="es-ES"/>
        </w:rPr>
        <w:t xml:space="preserve"> si se avanzaba de capítulo, se seguía en el mismo contexto que en el capítulo anterior.</w:t>
      </w:r>
    </w:p>
    <w:p w14:paraId="1EB8B8AC" w14:textId="77777777" w:rsidR="0048020C" w:rsidRPr="0048020C" w:rsidRDefault="0048020C" w:rsidP="0048020C">
      <w:pPr>
        <w:rPr>
          <w:lang w:eastAsia="es-ES"/>
        </w:rPr>
      </w:pPr>
      <w:r w:rsidRPr="0048020C">
        <w:rPr>
          <w:lang w:eastAsia="es-ES"/>
        </w:rPr>
        <w:t>La solución alcanzada para esta nueva funcionalidad implicó un esfuerzo adicional que si se hubiese tenido en cuenta desde el principio no habría supuesto, dado que se tuvo que modificar el almacenamiento de las posiciones, el almacenamiento del texto y el analizador léxico.</w:t>
      </w:r>
    </w:p>
    <w:p w14:paraId="2F916C56" w14:textId="1F45E09D" w:rsidR="0048020C" w:rsidRPr="0048020C" w:rsidRDefault="0048020C" w:rsidP="0048020C">
      <w:pPr>
        <w:rPr>
          <w:lang w:eastAsia="es-ES"/>
        </w:rPr>
      </w:pPr>
      <w:r w:rsidRPr="0048020C">
        <w:rPr>
          <w:lang w:eastAsia="es-ES"/>
        </w:rPr>
        <w:t>Las conclusiones que podemos sacar de estos problemas surgidos es que por muy claros que creamos tener los requisitos siempre es conveniente escribirlos y contrastarlos con el cliente, y tener en cuenta que</w:t>
      </w:r>
      <w:r>
        <w:rPr>
          <w:lang w:eastAsia="es-ES"/>
        </w:rPr>
        <w:t>,</w:t>
      </w:r>
      <w:r w:rsidRPr="0048020C">
        <w:rPr>
          <w:lang w:eastAsia="es-ES"/>
        </w:rPr>
        <w:t xml:space="preserve"> aunque el cliente no nos diga algo de forma </w:t>
      </w:r>
      <w:r w:rsidRPr="0048020C">
        <w:rPr>
          <w:lang w:eastAsia="es-ES"/>
        </w:rPr>
        <w:t>explícita</w:t>
      </w:r>
      <w:r w:rsidRPr="0048020C">
        <w:rPr>
          <w:lang w:eastAsia="es-ES"/>
        </w:rPr>
        <w:t xml:space="preserve"> es posible que sea algo que quiera en la aplicación.</w:t>
      </w:r>
    </w:p>
    <w:p w14:paraId="78F5EE83" w14:textId="77777777" w:rsidR="0048020C" w:rsidRPr="0048020C" w:rsidRDefault="0048020C" w:rsidP="0048020C">
      <w:pPr>
        <w:rPr>
          <w:lang w:eastAsia="es-ES"/>
        </w:rPr>
      </w:pPr>
      <w:r w:rsidRPr="0048020C">
        <w:rPr>
          <w:lang w:eastAsia="es-ES"/>
        </w:rPr>
        <w:lastRenderedPageBreak/>
        <w:t>Nuevamente al igual que en la formación, dedicar un esfuerzo extra a la especificación de requisitos, y tener en cuenta un posible aumento de requisitos a mitad del desarrollo, pueden hacer que los cambios a realizar no tengan un efecto muy grave en el coste de tiempo.</w:t>
      </w:r>
    </w:p>
    <w:p w14:paraId="2B9A7F06" w14:textId="77777777" w:rsidR="0048020C" w:rsidRPr="00D51643" w:rsidRDefault="0048020C" w:rsidP="00D51643"/>
    <w:p w14:paraId="51247773" w14:textId="6601C3B0" w:rsidR="00CE2EB9" w:rsidRDefault="0048020C" w:rsidP="00211076">
      <w:pPr>
        <w:pStyle w:val="Ttulo2"/>
        <w:numPr>
          <w:ilvl w:val="1"/>
          <w:numId w:val="5"/>
        </w:numPr>
      </w:pPr>
      <w:bookmarkStart w:id="54" w:name="_Toc11279469"/>
      <w:r>
        <w:t>Algoritmo de creación automática de diccionario</w:t>
      </w:r>
      <w:bookmarkEnd w:id="54"/>
    </w:p>
    <w:p w14:paraId="1A45DEE2" w14:textId="07E14ABE" w:rsidR="00CE2EB9" w:rsidRDefault="00CE2EB9" w:rsidP="00CE2EB9">
      <w:pPr>
        <w:ind w:firstLine="0"/>
      </w:pPr>
    </w:p>
    <w:p w14:paraId="71E77056" w14:textId="77777777" w:rsidR="0048020C" w:rsidRPr="0048020C" w:rsidRDefault="0048020C" w:rsidP="0048020C">
      <w:pPr>
        <w:rPr>
          <w:lang w:eastAsia="es-ES"/>
        </w:rPr>
      </w:pPr>
      <w:r w:rsidRPr="0048020C">
        <w:rPr>
          <w:lang w:eastAsia="es-ES"/>
        </w:rPr>
        <w:t>Para generar el diccionario se realizaron varias pruebas para comprobar cuál era el método más efectivo, partimos de la suposición de que las palabras en mayúsculas se corresponden con nombres de personajes.</w:t>
      </w:r>
    </w:p>
    <w:p w14:paraId="56CD8475" w14:textId="77777777" w:rsidR="0048020C" w:rsidRPr="0048020C" w:rsidRDefault="0048020C" w:rsidP="00211076">
      <w:pPr>
        <w:pStyle w:val="Prrafodelista"/>
        <w:numPr>
          <w:ilvl w:val="0"/>
          <w:numId w:val="33"/>
        </w:numPr>
        <w:rPr>
          <w:lang w:eastAsia="es-ES"/>
        </w:rPr>
      </w:pPr>
      <w:r w:rsidRPr="0048020C">
        <w:rPr>
          <w:lang w:eastAsia="es-ES"/>
        </w:rPr>
        <w:t>En la primera aproximación se considera que si hay dos o más palabras en mayúsculas tras un signo de puntuación, esta combinación se corresponde con un nombre.</w:t>
      </w:r>
    </w:p>
    <w:p w14:paraId="255F6807" w14:textId="77777777" w:rsidR="0048020C" w:rsidRPr="0048020C" w:rsidRDefault="0048020C" w:rsidP="00211076">
      <w:pPr>
        <w:pStyle w:val="Prrafodelista"/>
        <w:numPr>
          <w:ilvl w:val="0"/>
          <w:numId w:val="33"/>
        </w:numPr>
        <w:rPr>
          <w:lang w:eastAsia="es-ES"/>
        </w:rPr>
      </w:pPr>
      <w:r w:rsidRPr="0048020C">
        <w:rPr>
          <w:lang w:eastAsia="es-ES"/>
        </w:rPr>
        <w:t>En la segunda aproximación se considera que la primera palabra después de un signo de puntuación nunca es un nombre a pesar de que esté acompañado por otras palabras en mayúsculas.</w:t>
      </w:r>
    </w:p>
    <w:p w14:paraId="5826A11E" w14:textId="77777777" w:rsidR="0048020C" w:rsidRPr="0048020C" w:rsidRDefault="0048020C" w:rsidP="0048020C">
      <w:pPr>
        <w:rPr>
          <w:lang w:eastAsia="es-ES"/>
        </w:rPr>
      </w:pPr>
      <w:r w:rsidRPr="0048020C">
        <w:rPr>
          <w:lang w:eastAsia="es-ES"/>
        </w:rPr>
        <w:t>Tras comparar los resultados de ambas aproximaciones se determina lo siguiente:</w:t>
      </w:r>
    </w:p>
    <w:p w14:paraId="5CFFEE2A" w14:textId="77777777" w:rsidR="0048020C" w:rsidRPr="0048020C" w:rsidRDefault="0048020C" w:rsidP="00211076">
      <w:pPr>
        <w:pStyle w:val="Prrafodelista"/>
        <w:numPr>
          <w:ilvl w:val="0"/>
          <w:numId w:val="34"/>
        </w:numPr>
        <w:rPr>
          <w:lang w:eastAsia="es-ES"/>
        </w:rPr>
      </w:pPr>
      <w:r w:rsidRPr="0048020C">
        <w:rPr>
          <w:lang w:eastAsia="es-ES"/>
        </w:rPr>
        <w:t>Ambas aproximaciones generan falsos positivos, esto se debe principalmente a lugares, ríos, mares etc. y a recursos narrativos que puede utilizar el autor y que la aproximación no realiza bien.</w:t>
      </w:r>
    </w:p>
    <w:p w14:paraId="61609B2C" w14:textId="77777777" w:rsidR="0048020C" w:rsidRPr="0048020C" w:rsidRDefault="0048020C" w:rsidP="00211076">
      <w:pPr>
        <w:pStyle w:val="Prrafodelista"/>
        <w:numPr>
          <w:ilvl w:val="0"/>
          <w:numId w:val="34"/>
        </w:numPr>
        <w:rPr>
          <w:lang w:eastAsia="es-ES"/>
        </w:rPr>
      </w:pPr>
      <w:r w:rsidRPr="0048020C">
        <w:rPr>
          <w:lang w:eastAsia="es-ES"/>
        </w:rPr>
        <w:t>La segunda aproximación reduce el número de falsos positivos considerablemente</w:t>
      </w:r>
    </w:p>
    <w:p w14:paraId="522DBFA0" w14:textId="130E254A" w:rsidR="0048020C" w:rsidRPr="0048020C" w:rsidRDefault="0048020C" w:rsidP="00211076">
      <w:pPr>
        <w:pStyle w:val="Prrafodelista"/>
        <w:numPr>
          <w:ilvl w:val="0"/>
          <w:numId w:val="34"/>
        </w:numPr>
        <w:rPr>
          <w:lang w:eastAsia="es-ES"/>
        </w:rPr>
      </w:pPr>
      <w:r w:rsidRPr="0048020C">
        <w:rPr>
          <w:lang w:eastAsia="es-ES"/>
        </w:rPr>
        <w:t>La segunda opción también genera resultados contra intuitivos, genera nombres que al buscar las posiciones aparecen con 0 apariciones. Un ejemplo de estos casos es cuando un nombre compuesto siempre aparece como tal, por ejemplo</w:t>
      </w:r>
      <w:r>
        <w:rPr>
          <w:lang w:eastAsia="es-ES"/>
        </w:rPr>
        <w:t>,</w:t>
      </w:r>
      <w:r w:rsidRPr="0048020C">
        <w:rPr>
          <w:lang w:eastAsia="es-ES"/>
        </w:rPr>
        <w:t xml:space="preserve"> Jon Snow siempre aparece como Jon Snow, en el caso de que en una de esas apariciones ocurriese tras un signo de puntuación se añadiría Snow como nombre. Si Snow siempre viene precedido de Jon, nunca se considerará al ser Jon Snow una cadena de caracteres más larga que Snow.</w:t>
      </w:r>
    </w:p>
    <w:p w14:paraId="68FD09C7" w14:textId="77777777" w:rsidR="0048020C" w:rsidRDefault="0048020C" w:rsidP="00CE2EB9">
      <w:pPr>
        <w:ind w:firstLine="0"/>
      </w:pPr>
    </w:p>
    <w:p w14:paraId="05843DCD" w14:textId="3151EB9C" w:rsidR="00CE2EB9" w:rsidRDefault="0048020C" w:rsidP="00211076">
      <w:pPr>
        <w:pStyle w:val="Ttulo2"/>
        <w:numPr>
          <w:ilvl w:val="1"/>
          <w:numId w:val="5"/>
        </w:numPr>
      </w:pPr>
      <w:bookmarkStart w:id="55" w:name="_Toc11279470"/>
      <w:r>
        <w:t>Algoritmo de obtención de posición de personajes</w:t>
      </w:r>
      <w:bookmarkEnd w:id="55"/>
    </w:p>
    <w:p w14:paraId="38E038A3" w14:textId="77777777" w:rsidR="0048020C" w:rsidRDefault="0048020C" w:rsidP="0048020C">
      <w:r>
        <w:t>Los personajes del diccionario son un conjunto de datos dinámicos, por lo que no sabemos qué nombres vamos a tener que encontrar a la hora buscar posiciones.</w:t>
      </w:r>
    </w:p>
    <w:p w14:paraId="0CE98655" w14:textId="05F9F895" w:rsidR="0048020C" w:rsidRDefault="0048020C" w:rsidP="0048020C">
      <w:r>
        <w:t>Ply solo permite especificar los patrones de los tokens estáticamente, en algún foro se sugiere la opción de introducir la expresión regular que contenga el dato dinámico a través de un decorador que ofrece la librería</w:t>
      </w:r>
      <w:r>
        <w:t>,</w:t>
      </w:r>
      <w:r>
        <w:t xml:space="preserve"> pero tras probarlo se puede afirmar que esta solución no funciona.</w:t>
      </w:r>
    </w:p>
    <w:p w14:paraId="75D3186F" w14:textId="546E7167" w:rsidR="0048020C" w:rsidRDefault="0048020C" w:rsidP="0048020C">
      <w:r>
        <w:t xml:space="preserve">Se toma la decisión de generar un analizador léxico muy genérico, para encontrar todos los posibles nombres que pueda haber, si empieza por cualquier carácter salvo </w:t>
      </w:r>
      <w:r>
        <w:lastRenderedPageBreak/>
        <w:t>un signo de puntuación se considera una palabra y se realizan las acciones pertinentes para detectar si se corresponde o puede llegar a corresponderse con un nombre del diccionario o no. (Más explicaciones en la guía de programador).</w:t>
      </w:r>
    </w:p>
    <w:p w14:paraId="2C0151EA" w14:textId="77777777" w:rsidR="0048020C" w:rsidRDefault="0048020C" w:rsidP="0048020C"/>
    <w:p w14:paraId="596E4DB6" w14:textId="5DB7A4AD" w:rsidR="0048020C" w:rsidRDefault="0048020C" w:rsidP="00211076">
      <w:pPr>
        <w:pStyle w:val="Ttulo2"/>
        <w:numPr>
          <w:ilvl w:val="1"/>
          <w:numId w:val="5"/>
        </w:numPr>
      </w:pPr>
      <w:bookmarkStart w:id="56" w:name="_Toc11279471"/>
      <w:r>
        <w:t xml:space="preserve">Integración de </w:t>
      </w:r>
      <w:r w:rsidRPr="0048020C">
        <w:t>network_styling_with_d3</w:t>
      </w:r>
      <w:bookmarkEnd w:id="56"/>
    </w:p>
    <w:p w14:paraId="213AFCE3" w14:textId="42EF57E1" w:rsidR="0048020C" w:rsidRDefault="0048020C" w:rsidP="00D51643"/>
    <w:p w14:paraId="21F85B2B" w14:textId="77777777" w:rsidR="0048020C" w:rsidRDefault="0048020C" w:rsidP="0048020C">
      <w:r>
        <w:t>A la hora de representar la red, se encontró una librería llamada Netwulf que permitía hacer unas representaciones muy visuales y personalizables, lo malo de esta librería era que no se podía modificar la página web que genera para la visualización de una forma sencilla. Leyendo detenidamente la documentación del repositorio se encontró la aplicación web que utiliza Netwulf para su visualización, por lo que se procedió a descargar e integrar la aplicación web en nuestra página web.</w:t>
      </w:r>
    </w:p>
    <w:p w14:paraId="4FCE4A5A" w14:textId="77777777" w:rsidR="0048020C" w:rsidRDefault="0048020C" w:rsidP="0048020C">
      <w:r>
        <w:t>Durante la integración de la aplicación web surgieron varios problemas:</w:t>
      </w:r>
    </w:p>
    <w:p w14:paraId="38072E58" w14:textId="77777777" w:rsidR="0048020C" w:rsidRDefault="0048020C" w:rsidP="0048020C">
      <w:r>
        <w:t>Cacheo de los ficheros js por parte del navegador.</w:t>
      </w:r>
    </w:p>
    <w:p w14:paraId="0689C309" w14:textId="77777777" w:rsidR="0048020C" w:rsidRDefault="0048020C" w:rsidP="0048020C">
      <w:r>
        <w:t>Grandes cantidades de código y pocos comentarios.</w:t>
      </w:r>
    </w:p>
    <w:p w14:paraId="6E0BD44F" w14:textId="77777777" w:rsidR="0048020C" w:rsidRDefault="0048020C" w:rsidP="0048020C">
      <w:r>
        <w:t>El primer problema fue debido a mi inexperiencia a la hora de desarrollar webs, el problema surgía del cacheo que hacen los navegadores a ficheros tanto js como css, este es un problema muy fácil de solucionar si se sabe que esto es algo que ocurre y un verdadero quebradero de cabeza si ves cómo modificas el código y tus cambios no se ven reflejados. La solución más sencilla para forzar la actualización de estos ficheros en el navegador es pulsar Ctrl+F5.</w:t>
      </w:r>
    </w:p>
    <w:p w14:paraId="56DCC2B3" w14:textId="77777777" w:rsidR="0048020C" w:rsidRDefault="0048020C" w:rsidP="0048020C">
      <w:r>
        <w:t>El segundo problema vino por la falta de comentarios de la aplicación web, esto supuso un problema debido a que se querían hacer las modificaciones oportunas para guardar la configuración visual que le había dado el usuario a la red, y para visualizar la red generada por nuestra aplicación y debido a la falta de comentarios explicativos sobre las distintas funcionalidades del código y la gran cantidad de líneas de código que tiene esta aplicación las modificaciones acabaron siendo una ardua tarea.</w:t>
      </w:r>
    </w:p>
    <w:p w14:paraId="730B37AA" w14:textId="24523050" w:rsidR="0048020C" w:rsidRDefault="0048020C" w:rsidP="0048020C">
      <w:r>
        <w:t>La conclusión a la que he podido llegar, tras integrar esta aplicación en la nuestra es que como bien nos comentan los profesores desde que empezamos el grado, comentar el código es muy importante, comentar el código ya no solo te facilita el trabajo cuando necesitas hacer modificaciones sobre la función, sino que, además, facilita a terceros entender el código.</w:t>
      </w:r>
    </w:p>
    <w:p w14:paraId="27AF1A8E" w14:textId="77777777" w:rsidR="0048020C" w:rsidRDefault="0048020C" w:rsidP="0048020C"/>
    <w:p w14:paraId="4E972BFA" w14:textId="36AD736A" w:rsidR="0048020C" w:rsidRDefault="0048020C" w:rsidP="00211076">
      <w:pPr>
        <w:pStyle w:val="Ttulo2"/>
        <w:numPr>
          <w:ilvl w:val="1"/>
          <w:numId w:val="5"/>
        </w:numPr>
      </w:pPr>
      <w:bookmarkStart w:id="57" w:name="_Toc11279472"/>
      <w:r w:rsidRPr="0048020C">
        <w:t>Arquitectura MVP</w:t>
      </w:r>
      <w:bookmarkEnd w:id="57"/>
    </w:p>
    <w:p w14:paraId="3731836C" w14:textId="04E4D826" w:rsidR="0048020C" w:rsidRDefault="0048020C" w:rsidP="0048020C"/>
    <w:p w14:paraId="17E97F49" w14:textId="77777777" w:rsidR="0048020C" w:rsidRDefault="0048020C" w:rsidP="00595D5D">
      <w:r>
        <w:t>El motivo principar para usar esta arquitectura es aislar la lógica del proyecto de la interfaz para así conseguir un código con mayor facilidad de mantenimiento, de forma que si se modifica la lógica del programa, no haga falta modificar también la interfaz.</w:t>
      </w:r>
    </w:p>
    <w:p w14:paraId="5A44CD65" w14:textId="0EA8F807" w:rsidR="0048020C" w:rsidRDefault="0048020C" w:rsidP="00595D5D">
      <w:r>
        <w:lastRenderedPageBreak/>
        <w:t>En el proyecto la vista está formada por el conjunto de plantillas html, que notifican al controlador(presentador) las acciones del usuario, flask, que actúa como controlador, le manda estas actualizaciones al modelo, que se encarga de realizar</w:t>
      </w:r>
      <w:r>
        <w:t xml:space="preserve"> las acciones oportunas</w:t>
      </w:r>
      <w:r>
        <w:t>. El modelo notifica al controlador los cambios y este informa de las actualizaciones a la vista.</w:t>
      </w:r>
    </w:p>
    <w:p w14:paraId="71D07820" w14:textId="77777777" w:rsidR="00595D5D" w:rsidRDefault="0048020C" w:rsidP="00595D5D">
      <w:pPr>
        <w:jc w:val="center"/>
      </w:pPr>
      <w:r w:rsidRPr="0048020C">
        <w:drawing>
          <wp:inline distT="0" distB="0" distL="0" distR="0" wp14:anchorId="61A567F8" wp14:editId="21926DD0">
            <wp:extent cx="3714750" cy="20955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4750" cy="2095500"/>
                    </a:xfrm>
                    <a:prstGeom prst="rect">
                      <a:avLst/>
                    </a:prstGeom>
                  </pic:spPr>
                </pic:pic>
              </a:graphicData>
            </a:graphic>
          </wp:inline>
        </w:drawing>
      </w:r>
    </w:p>
    <w:p w14:paraId="5231A275" w14:textId="40513753" w:rsidR="0048020C" w:rsidRDefault="00595D5D" w:rsidP="00595D5D">
      <w:pPr>
        <w:jc w:val="center"/>
      </w:pPr>
      <w:bookmarkStart w:id="58" w:name="_Toc11279493"/>
      <w:r>
        <w:t xml:space="preserve">Figura E </w:t>
      </w:r>
      <w:r>
        <w:fldChar w:fldCharType="begin"/>
      </w:r>
      <w:r>
        <w:instrText xml:space="preserve"> SEQ Figura_E \* ARABIC </w:instrText>
      </w:r>
      <w:r>
        <w:fldChar w:fldCharType="separate"/>
      </w:r>
      <w:r>
        <w:rPr>
          <w:noProof/>
        </w:rPr>
        <w:t>1</w:t>
      </w:r>
      <w:r>
        <w:fldChar w:fldCharType="end"/>
      </w:r>
      <w:r>
        <w:t xml:space="preserve"> Esquema Arquitectura MVC</w:t>
      </w:r>
      <w:bookmarkEnd w:id="58"/>
    </w:p>
    <w:p w14:paraId="06C42F57" w14:textId="77777777" w:rsidR="00595D5D" w:rsidRDefault="00595D5D" w:rsidP="00595D5D">
      <w:pPr>
        <w:jc w:val="left"/>
      </w:pPr>
    </w:p>
    <w:p w14:paraId="08332265" w14:textId="6898A71A" w:rsidR="0048020C" w:rsidRDefault="0048020C" w:rsidP="00211076">
      <w:pPr>
        <w:pStyle w:val="Ttulo2"/>
        <w:numPr>
          <w:ilvl w:val="1"/>
          <w:numId w:val="5"/>
        </w:numPr>
      </w:pPr>
      <w:bookmarkStart w:id="59" w:name="_Toc11279473"/>
      <w:r>
        <w:t>Detección de roles</w:t>
      </w:r>
      <w:bookmarkEnd w:id="59"/>
    </w:p>
    <w:p w14:paraId="605AAFB0" w14:textId="77777777" w:rsidR="0048020C" w:rsidRPr="0048020C" w:rsidRDefault="0048020C" w:rsidP="0048020C"/>
    <w:p w14:paraId="1572CE83" w14:textId="77777777" w:rsidR="001F55DD" w:rsidRDefault="001F55DD" w:rsidP="001F55DD">
      <w:pPr>
        <w:rPr>
          <w:rFonts w:ascii="Times New Roman" w:hAnsi="Times New Roman"/>
        </w:rPr>
      </w:pPr>
      <w:r>
        <w:t>Se realiza una implementación propia del algoritmo de detección de roles, que actúa sobre comunidades ya generadas por algoritmos de networkx.</w:t>
      </w:r>
    </w:p>
    <w:p w14:paraId="706934E1" w14:textId="77777777" w:rsidR="001F55DD" w:rsidRDefault="001F55DD" w:rsidP="001F55DD">
      <w:r>
        <w:t>Esta implementación supone una mejora en la eficiencia de algoritmos previos de detección de roles, que utilizaban recocidos simulados para calcular la modularidad.</w:t>
      </w:r>
    </w:p>
    <w:p w14:paraId="44E1D393" w14:textId="77777777" w:rsidR="0048020C" w:rsidRPr="00D51643" w:rsidRDefault="0048020C" w:rsidP="00D51643"/>
    <w:p w14:paraId="6C4A84E7" w14:textId="5B346A73" w:rsidR="00CE2EB9" w:rsidRDefault="00CE2EB9" w:rsidP="00CE2EB9">
      <w:r>
        <w:br w:type="page"/>
      </w:r>
    </w:p>
    <w:p w14:paraId="01D989E2" w14:textId="39E37330" w:rsidR="00CE2EB9" w:rsidRDefault="0048020C" w:rsidP="00CE2EB9">
      <w:pPr>
        <w:pStyle w:val="Ttulo1"/>
      </w:pPr>
      <w:bookmarkStart w:id="60" w:name="_Toc11279474"/>
      <w:r>
        <w:lastRenderedPageBreak/>
        <w:t>F</w:t>
      </w:r>
      <w:r w:rsidR="00CE2EB9">
        <w:t>. Trabajos relacionados</w:t>
      </w:r>
      <w:bookmarkEnd w:id="60"/>
    </w:p>
    <w:p w14:paraId="26F61C90" w14:textId="77777777" w:rsidR="0092720F" w:rsidRDefault="0092720F" w:rsidP="0092720F">
      <w:pPr>
        <w:rPr>
          <w:rFonts w:ascii="Times New Roman" w:hAnsi="Times New Roman"/>
        </w:rPr>
      </w:pPr>
      <w:r>
        <w:t>A lo largo de los años se han realizado varios estudios sobre las relaciones entre personajes en distintas novelas intentando extraer diversos tipos de información, algunas como la red de tronos se acerca más a la aproximación seguida en nuestra aplicación y otras sin embargo utilizan técnicas de minería de datos o redes neuronales para obtener sus datos.</w:t>
      </w:r>
    </w:p>
    <w:p w14:paraId="409E58CC" w14:textId="3AF4FF71" w:rsidR="00CE2EB9" w:rsidRDefault="0092720F" w:rsidP="0092720F">
      <w:r>
        <w:t>A continuación</w:t>
      </w:r>
      <w:r>
        <w:t>,</w:t>
      </w:r>
      <w:r>
        <w:t xml:space="preserve"> se exponen algunos de los estudios realizados mostrando sus puntos fuertes y débiles a la hora de tratar de obtener información de las novelas.</w:t>
      </w:r>
    </w:p>
    <w:p w14:paraId="15C150EB" w14:textId="77777777" w:rsidR="00CE2EB9" w:rsidRDefault="00CE2EB9" w:rsidP="00CE2EB9"/>
    <w:p w14:paraId="344A13CD" w14:textId="48FC8E1A" w:rsidR="00CE2EB9" w:rsidRDefault="0092720F" w:rsidP="00211076">
      <w:pPr>
        <w:pStyle w:val="Ttulo2"/>
        <w:numPr>
          <w:ilvl w:val="1"/>
          <w:numId w:val="6"/>
        </w:numPr>
      </w:pPr>
      <w:bookmarkStart w:id="61" w:name="_Toc11279475"/>
      <w:r>
        <w:t>Network of Thrones</w:t>
      </w:r>
      <w:bookmarkEnd w:id="61"/>
    </w:p>
    <w:p w14:paraId="18E65D71" w14:textId="77777777" w:rsidR="00CE2EB9" w:rsidRDefault="00CE2EB9" w:rsidP="00CE2EB9"/>
    <w:p w14:paraId="72CD6E49" w14:textId="77777777" w:rsidR="0092720F" w:rsidRPr="0092720F" w:rsidRDefault="0092720F" w:rsidP="0092720F">
      <w:pPr>
        <w:rPr>
          <w:lang w:eastAsia="es-ES"/>
        </w:rPr>
      </w:pPr>
      <w:r w:rsidRPr="0092720F">
        <w:rPr>
          <w:lang w:eastAsia="es-ES"/>
        </w:rPr>
        <w:t>Un proyecto similar al que estamos realizando es el de Network of Thrones, creado por Andrew Beveridge y Jie Shan. Este proyecto realizó una serie de pasos para generar la red:</w:t>
      </w:r>
    </w:p>
    <w:p w14:paraId="4E0CD0FE" w14:textId="77777777" w:rsidR="0092720F" w:rsidRPr="0092720F" w:rsidRDefault="0092720F" w:rsidP="00211076">
      <w:pPr>
        <w:pStyle w:val="Prrafodelista"/>
        <w:numPr>
          <w:ilvl w:val="0"/>
          <w:numId w:val="35"/>
        </w:numPr>
        <w:rPr>
          <w:lang w:eastAsia="es-ES"/>
        </w:rPr>
      </w:pPr>
      <w:r w:rsidRPr="0092720F">
        <w:rPr>
          <w:lang w:eastAsia="es-ES"/>
        </w:rPr>
        <w:t>Lo primero que hicieron fue parsear los libros en busca de palabras en mayúscula y también utilizaron el web scraping sobre una wiki especializada, para obtener los nombres de los personajes.</w:t>
      </w:r>
    </w:p>
    <w:p w14:paraId="5CBA7E75" w14:textId="77777777" w:rsidR="0092720F" w:rsidRPr="0092720F" w:rsidRDefault="0092720F" w:rsidP="00211076">
      <w:pPr>
        <w:pStyle w:val="Prrafodelista"/>
        <w:numPr>
          <w:ilvl w:val="0"/>
          <w:numId w:val="35"/>
        </w:numPr>
        <w:rPr>
          <w:lang w:eastAsia="es-ES"/>
        </w:rPr>
      </w:pPr>
      <w:r w:rsidRPr="0092720F">
        <w:rPr>
          <w:lang w:eastAsia="es-ES"/>
        </w:rPr>
        <w:t>Después lo que buscaron fue quitar las ambigüedades que pudiera haber, un ejemplo de una ambigüedad que ponen que había era entre Jon Arryn y Jon Snow, ambos personajes al compartir nombre generan una ambigüedad cuando aparece unicamente Jon en el texto, siendo incapaces de identificar a quién se refiere de los dos.</w:t>
      </w:r>
    </w:p>
    <w:p w14:paraId="799234B4" w14:textId="77777777" w:rsidR="0092720F" w:rsidRPr="0092720F" w:rsidRDefault="0092720F" w:rsidP="00211076">
      <w:pPr>
        <w:pStyle w:val="Prrafodelista"/>
        <w:numPr>
          <w:ilvl w:val="0"/>
          <w:numId w:val="35"/>
        </w:numPr>
        <w:rPr>
          <w:lang w:eastAsia="es-ES"/>
        </w:rPr>
      </w:pPr>
      <w:r w:rsidRPr="0092720F">
        <w:rPr>
          <w:lang w:eastAsia="es-ES"/>
        </w:rPr>
        <w:t>Para solucionar este problema lo que hicieron fue reescribir el libro para eliminar las ambigüedades, cada vez que encontraban una, sustituían la ambigüedad por un identificador definido por ellos, por ejemplo, sustituían “king” por “king_Joffrey” cuando la palabra rey se refería a este monarca.</w:t>
      </w:r>
    </w:p>
    <w:p w14:paraId="78FCD44C" w14:textId="77777777" w:rsidR="0092720F" w:rsidRPr="0092720F" w:rsidRDefault="0092720F" w:rsidP="00211076">
      <w:pPr>
        <w:pStyle w:val="Prrafodelista"/>
        <w:numPr>
          <w:ilvl w:val="0"/>
          <w:numId w:val="35"/>
        </w:numPr>
        <w:rPr>
          <w:lang w:eastAsia="es-ES"/>
        </w:rPr>
      </w:pPr>
      <w:r w:rsidRPr="0092720F">
        <w:rPr>
          <w:lang w:eastAsia="es-ES"/>
        </w:rPr>
        <w:t>Para generar los enlaces entre los personajes, tratan de detectar distintas interacciones, mediante una cercanía de aparición de palabras, las relaciones que detectan son las siguientes:</w:t>
      </w:r>
    </w:p>
    <w:p w14:paraId="16697201" w14:textId="77777777" w:rsidR="0092720F" w:rsidRPr="0092720F" w:rsidRDefault="0092720F" w:rsidP="00211076">
      <w:pPr>
        <w:pStyle w:val="Prrafodelista"/>
        <w:numPr>
          <w:ilvl w:val="1"/>
          <w:numId w:val="35"/>
        </w:numPr>
        <w:rPr>
          <w:lang w:eastAsia="es-ES"/>
        </w:rPr>
      </w:pPr>
      <w:r w:rsidRPr="0092720F">
        <w:rPr>
          <w:lang w:eastAsia="es-ES"/>
        </w:rPr>
        <w:t>Que dos personajes aparezcan en la misma ubicación.</w:t>
      </w:r>
    </w:p>
    <w:p w14:paraId="664756B8" w14:textId="77777777" w:rsidR="0092720F" w:rsidRPr="0092720F" w:rsidRDefault="0092720F" w:rsidP="00211076">
      <w:pPr>
        <w:pStyle w:val="Prrafodelista"/>
        <w:numPr>
          <w:ilvl w:val="1"/>
          <w:numId w:val="35"/>
        </w:numPr>
        <w:rPr>
          <w:lang w:eastAsia="es-ES"/>
        </w:rPr>
      </w:pPr>
      <w:r w:rsidRPr="0092720F">
        <w:rPr>
          <w:lang w:eastAsia="es-ES"/>
        </w:rPr>
        <w:t>Que haya una conversación entre dos personajes.</w:t>
      </w:r>
    </w:p>
    <w:p w14:paraId="59D6C030" w14:textId="77777777" w:rsidR="0092720F" w:rsidRPr="0092720F" w:rsidRDefault="0092720F" w:rsidP="00211076">
      <w:pPr>
        <w:pStyle w:val="Prrafodelista"/>
        <w:numPr>
          <w:ilvl w:val="1"/>
          <w:numId w:val="35"/>
        </w:numPr>
        <w:rPr>
          <w:lang w:eastAsia="es-ES"/>
        </w:rPr>
      </w:pPr>
      <w:r w:rsidRPr="0092720F">
        <w:rPr>
          <w:lang w:eastAsia="es-ES"/>
        </w:rPr>
        <w:t>Que un personaje esté hablando sobre otro personaje.</w:t>
      </w:r>
    </w:p>
    <w:p w14:paraId="1E97C822" w14:textId="77777777" w:rsidR="0092720F" w:rsidRPr="0092720F" w:rsidRDefault="0092720F" w:rsidP="00211076">
      <w:pPr>
        <w:pStyle w:val="Prrafodelista"/>
        <w:numPr>
          <w:ilvl w:val="1"/>
          <w:numId w:val="35"/>
        </w:numPr>
        <w:rPr>
          <w:lang w:eastAsia="es-ES"/>
        </w:rPr>
      </w:pPr>
      <w:r w:rsidRPr="0092720F">
        <w:rPr>
          <w:lang w:eastAsia="es-ES"/>
        </w:rPr>
        <w:t>Que un personaje escuche a un tercer personaje hablando sobre un segundo.</w:t>
      </w:r>
    </w:p>
    <w:p w14:paraId="3FE579E6" w14:textId="77777777" w:rsidR="0092720F" w:rsidRPr="0092720F" w:rsidRDefault="0092720F" w:rsidP="00211076">
      <w:pPr>
        <w:pStyle w:val="Prrafodelista"/>
        <w:numPr>
          <w:ilvl w:val="1"/>
          <w:numId w:val="35"/>
        </w:numPr>
        <w:rPr>
          <w:lang w:eastAsia="es-ES"/>
        </w:rPr>
      </w:pPr>
      <w:r w:rsidRPr="0092720F">
        <w:rPr>
          <w:lang w:eastAsia="es-ES"/>
        </w:rPr>
        <w:t>Que un tercer personaje hable sobre otros dos personajes.</w:t>
      </w:r>
    </w:p>
    <w:p w14:paraId="61823336" w14:textId="77777777" w:rsidR="0092720F" w:rsidRPr="0092720F" w:rsidRDefault="0092720F" w:rsidP="00211076">
      <w:pPr>
        <w:pStyle w:val="Prrafodelista"/>
        <w:numPr>
          <w:ilvl w:val="1"/>
          <w:numId w:val="35"/>
        </w:numPr>
        <w:rPr>
          <w:lang w:eastAsia="es-ES"/>
        </w:rPr>
      </w:pPr>
      <w:r w:rsidRPr="0092720F">
        <w:rPr>
          <w:lang w:eastAsia="es-ES"/>
        </w:rPr>
        <w:t>Y otras formas más de interacción.</w:t>
      </w:r>
    </w:p>
    <w:p w14:paraId="5AF38378" w14:textId="77777777" w:rsidR="0092720F" w:rsidRPr="0092720F" w:rsidRDefault="0092720F" w:rsidP="00211076">
      <w:pPr>
        <w:pStyle w:val="Prrafodelista"/>
        <w:numPr>
          <w:ilvl w:val="0"/>
          <w:numId w:val="35"/>
        </w:numPr>
        <w:rPr>
          <w:lang w:eastAsia="es-ES"/>
        </w:rPr>
      </w:pPr>
      <w:r w:rsidRPr="0092720F">
        <w:rPr>
          <w:lang w:eastAsia="es-ES"/>
        </w:rPr>
        <w:t>Finalmente crearon la red a partir de una distancia de 15 palabras al considerar esta distancia la mejor para los libros.</w:t>
      </w:r>
    </w:p>
    <w:p w14:paraId="69808992" w14:textId="46F877F2" w:rsidR="00CE2EB9" w:rsidRDefault="0092720F" w:rsidP="0092720F">
      <w:pPr>
        <w:rPr>
          <w:lang w:eastAsia="es-ES"/>
        </w:rPr>
      </w:pPr>
      <w:r>
        <w:rPr>
          <w:lang w:eastAsia="es-ES"/>
        </w:rPr>
        <w:fldChar w:fldCharType="begin"/>
      </w:r>
      <w:r>
        <w:rPr>
          <w:lang w:eastAsia="es-ES"/>
        </w:rPr>
        <w:instrText xml:space="preserve"> ADDIN ZOTERO_ITEM CSL_CITATION {"citationID":"Sc62jtKg","properties":{"formattedCitation":"(39)","plainCitation":"(39)","noteIndex":0},"citationItems":[{"id":148,"uris":["http://zotero.org/users/5280319/items/ZHAKREUT"],"uri":["http://zotero.org/users/5280319/items/ZHAKREUT"],"itemData":{"id":148,"type":"post-weblog","title":"From Book to Network","container-title":"Network of Thrones","abstract":"Here’s how we turned this complex saga into a collection of interaction networks: Link two characters each time their names (or nicknames) appear within 15 words of one another. Each link cor…","URL":"https://networkofthrones.wordpress.com/from-book-to-network/","language":"en","issued":{"date-parts":[["2017",7,12]]},"accessed":{"date-parts":[["2019",1,16]]}}}],"schema":"https://github.com/citation-style-language/schema/raw/master/csl-citation.json"} </w:instrText>
      </w:r>
      <w:r>
        <w:rPr>
          <w:lang w:eastAsia="es-ES"/>
        </w:rPr>
        <w:fldChar w:fldCharType="separate"/>
      </w:r>
      <w:r w:rsidRPr="0092720F">
        <w:t>(39)</w:t>
      </w:r>
      <w:r>
        <w:rPr>
          <w:lang w:eastAsia="es-ES"/>
        </w:rPr>
        <w:fldChar w:fldCharType="end"/>
      </w:r>
    </w:p>
    <w:p w14:paraId="032AA2F3" w14:textId="77777777" w:rsidR="00CE2EB9" w:rsidRDefault="00CE2EB9" w:rsidP="00CE2EB9"/>
    <w:p w14:paraId="15B9EFE3" w14:textId="4C81ED2E" w:rsidR="00CE2EB9" w:rsidRDefault="0092720F" w:rsidP="00211076">
      <w:pPr>
        <w:pStyle w:val="Ttulo2"/>
        <w:numPr>
          <w:ilvl w:val="1"/>
          <w:numId w:val="6"/>
        </w:numPr>
      </w:pPr>
      <w:bookmarkStart w:id="62" w:name="_Toc11279476"/>
      <w:r w:rsidRPr="0092720F">
        <w:t>Extracting Social Network from Literature to Predict Antagonist and Protagonist</w:t>
      </w:r>
      <w:r w:rsidR="00CE2EB9">
        <w:t>.</w:t>
      </w:r>
      <w:bookmarkEnd w:id="62"/>
    </w:p>
    <w:p w14:paraId="1934A65F" w14:textId="758BAAE5" w:rsidR="00CE2EB9" w:rsidRDefault="00CE2EB9" w:rsidP="00CE2EB9"/>
    <w:p w14:paraId="664DF508" w14:textId="77777777" w:rsidR="0092720F" w:rsidRDefault="0092720F" w:rsidP="0092720F">
      <w:r>
        <w:t>En este estudio lo que se busca es encontrar los protagonistas y antagonistas de diversas novelas. Su algoritmo se basa en cuatro puntos que son los siguientes:</w:t>
      </w:r>
    </w:p>
    <w:p w14:paraId="57BE1F81" w14:textId="4B49FAB7" w:rsidR="0092720F" w:rsidRDefault="0092720F" w:rsidP="00211076">
      <w:pPr>
        <w:pStyle w:val="Prrafodelista"/>
        <w:numPr>
          <w:ilvl w:val="0"/>
          <w:numId w:val="36"/>
        </w:numPr>
      </w:pPr>
      <w:r>
        <w:t>Primero eliminan información irrelevante de los textos como son las imágenes o los títulos de capítulo.</w:t>
      </w:r>
    </w:p>
    <w:p w14:paraId="33CB6B69" w14:textId="2EEF9B04" w:rsidR="0092720F" w:rsidRDefault="0092720F" w:rsidP="00211076">
      <w:pPr>
        <w:pStyle w:val="Prrafodelista"/>
        <w:numPr>
          <w:ilvl w:val="0"/>
          <w:numId w:val="36"/>
        </w:numPr>
      </w:pPr>
      <w:r>
        <w:t>Después, identificaron los personajes del libro.</w:t>
      </w:r>
    </w:p>
    <w:p w14:paraId="1DE462EE" w14:textId="078FA08A" w:rsidR="0092720F" w:rsidRDefault="0092720F" w:rsidP="00211076">
      <w:pPr>
        <w:pStyle w:val="Prrafodelista"/>
        <w:numPr>
          <w:ilvl w:val="0"/>
          <w:numId w:val="36"/>
        </w:numPr>
      </w:pPr>
      <w:r>
        <w:t>Más tarde, identificaron relaciones entre personajes y si estas son relaciones positivas o negativas dando un peso de 1 a las relaciones positivas y de -0.5 a las negativas.</w:t>
      </w:r>
    </w:p>
    <w:p w14:paraId="5DB3F862" w14:textId="0F84C206" w:rsidR="0092720F" w:rsidRDefault="0092720F" w:rsidP="00211076">
      <w:pPr>
        <w:pStyle w:val="Prrafodelista"/>
        <w:numPr>
          <w:ilvl w:val="0"/>
          <w:numId w:val="36"/>
        </w:numPr>
      </w:pPr>
      <w:r>
        <w:t>Finalmente, utilizaron los datos resultantes para realizar distintos análisis sobre la red social generada, además de determinar quién es el personaje protagonista y cual el antagonista.</w:t>
      </w:r>
    </w:p>
    <w:p w14:paraId="5C4CC315" w14:textId="57D37924" w:rsidR="0092720F" w:rsidRDefault="0092720F" w:rsidP="0092720F">
      <w:r>
        <w:t xml:space="preserve">A la hora de identificar personajes del libro se encontraron con diversos problemas con las palabras que indirectamente se refieren a personajes, como pueden ser ellos, vosotros, etc. Para solucionar este problema asignaron estas palabras al personaje más cercanos. Otro problema que encontraron fue la incorrecta detección de personajes que tuvieron que solucionar eliminando la esa referencia al personaje o </w:t>
      </w:r>
      <w:r>
        <w:t>reasignándola</w:t>
      </w:r>
      <w:r>
        <w:t>.</w:t>
      </w:r>
    </w:p>
    <w:p w14:paraId="5F9BE445" w14:textId="5135B873" w:rsidR="0092720F" w:rsidRDefault="0092720F" w:rsidP="0081040C">
      <w:r>
        <w:t>Para determinar si la relación entre personajes era positiva o negativa utilizaron el diccionario SentiWordNet.</w:t>
      </w:r>
      <w:r>
        <w:t xml:space="preserve"> </w:t>
      </w:r>
      <w:r w:rsidR="0081040C">
        <w:fldChar w:fldCharType="begin"/>
      </w:r>
      <w:r w:rsidR="0081040C">
        <w:instrText xml:space="preserve"> ADDIN ZOTERO_ITEM CSL_CITATION {"citationID":"sVdMiNfX","properties":{"formattedCitation":"(40)","plainCitation":"(40)","noteIndex":0},"citationItems":[{"id":265,"uris":["http://zotero.org/users/5280319/items/HXHV682D"],"uri":["http://zotero.org/users/5280319/items/HXHV682D"],"itemData":{"id":265,"type":"article-journal","title":"Extracting Social Network from Literature to Predict Antagonist and Protagonist","URL":"https://nlp.stanford.edu/courses/cs224n/2015/reports/14.pdf","author":[{"family":"Michael Peterson, Matt Fernandez, Ben Ulmer","given":""}],"issued":{"date-parts":[["2015",12,7]]}}}],"schema":"https://github.com/citation-style-language/schema/raw/master/csl-citation.json"} </w:instrText>
      </w:r>
      <w:r w:rsidR="0081040C">
        <w:fldChar w:fldCharType="separate"/>
      </w:r>
      <w:r w:rsidR="0081040C" w:rsidRPr="0081040C">
        <w:t>(40)</w:t>
      </w:r>
      <w:r w:rsidR="0081040C">
        <w:fldChar w:fldCharType="end"/>
      </w:r>
    </w:p>
    <w:p w14:paraId="12E3502D" w14:textId="77777777" w:rsidR="00CE2EB9" w:rsidRDefault="00CE2EB9" w:rsidP="00CE2EB9"/>
    <w:p w14:paraId="3587905D" w14:textId="23576B1C" w:rsidR="00CE2EB9" w:rsidRDefault="0092720F" w:rsidP="00211076">
      <w:pPr>
        <w:pStyle w:val="Ttulo2"/>
        <w:numPr>
          <w:ilvl w:val="1"/>
          <w:numId w:val="6"/>
        </w:numPr>
      </w:pPr>
      <w:bookmarkStart w:id="63" w:name="_Toc11279477"/>
      <w:r>
        <w:t>E</w:t>
      </w:r>
      <w:r w:rsidRPr="0092720F">
        <w:t>xtracting Social Networks from Literary Fiction</w:t>
      </w:r>
      <w:bookmarkEnd w:id="63"/>
    </w:p>
    <w:p w14:paraId="2CBA0B3D" w14:textId="77777777" w:rsidR="00CE2EB9" w:rsidRDefault="00CE2EB9" w:rsidP="00CE2EB9"/>
    <w:p w14:paraId="00173BA3" w14:textId="6E5C5489" w:rsidR="0081040C" w:rsidRPr="0081040C" w:rsidRDefault="0081040C" w:rsidP="0081040C">
      <w:pPr>
        <w:rPr>
          <w:lang w:eastAsia="es-ES"/>
        </w:rPr>
      </w:pPr>
      <w:r w:rsidRPr="0081040C">
        <w:rPr>
          <w:lang w:eastAsia="es-ES"/>
        </w:rPr>
        <w:t>En este estudio lo que se busca es extraer redes de conversaciones entre personajes. En esta red cada enlace muestra al menos un dialogo entre personajes, y definen una conversación entre personajes como un</w:t>
      </w:r>
      <w:r>
        <w:rPr>
          <w:lang w:eastAsia="es-ES"/>
        </w:rPr>
        <w:t>a</w:t>
      </w:r>
      <w:r w:rsidRPr="0081040C">
        <w:rPr>
          <w:lang w:eastAsia="es-ES"/>
        </w:rPr>
        <w:t xml:space="preserve"> serie de condiciones</w:t>
      </w:r>
    </w:p>
    <w:p w14:paraId="16578FFE" w14:textId="77777777" w:rsidR="0081040C" w:rsidRPr="0081040C" w:rsidRDefault="0081040C" w:rsidP="00211076">
      <w:pPr>
        <w:pStyle w:val="Prrafodelista"/>
        <w:numPr>
          <w:ilvl w:val="0"/>
          <w:numId w:val="37"/>
        </w:numPr>
        <w:rPr>
          <w:lang w:eastAsia="es-ES"/>
        </w:rPr>
      </w:pPr>
      <w:r w:rsidRPr="0081040C">
        <w:rPr>
          <w:lang w:eastAsia="es-ES"/>
        </w:rPr>
        <w:t>Los personajes se encuentran en el mismo lugar.</w:t>
      </w:r>
    </w:p>
    <w:p w14:paraId="383BCA75" w14:textId="77777777" w:rsidR="0081040C" w:rsidRPr="0081040C" w:rsidRDefault="0081040C" w:rsidP="00211076">
      <w:pPr>
        <w:pStyle w:val="Prrafodelista"/>
        <w:numPr>
          <w:ilvl w:val="0"/>
          <w:numId w:val="37"/>
        </w:numPr>
        <w:rPr>
          <w:lang w:eastAsia="es-ES"/>
        </w:rPr>
      </w:pPr>
      <w:r w:rsidRPr="0081040C">
        <w:rPr>
          <w:lang w:eastAsia="es-ES"/>
        </w:rPr>
        <w:t>Los personajes se turnan para hablar.</w:t>
      </w:r>
    </w:p>
    <w:p w14:paraId="68D2C110" w14:textId="77777777" w:rsidR="0081040C" w:rsidRPr="0081040C" w:rsidRDefault="0081040C" w:rsidP="00211076">
      <w:pPr>
        <w:pStyle w:val="Prrafodelista"/>
        <w:numPr>
          <w:ilvl w:val="0"/>
          <w:numId w:val="37"/>
        </w:numPr>
        <w:rPr>
          <w:lang w:eastAsia="es-ES"/>
        </w:rPr>
      </w:pPr>
      <w:r w:rsidRPr="0081040C">
        <w:rPr>
          <w:lang w:eastAsia="es-ES"/>
        </w:rPr>
        <w:t>Los personajes son conscientes del otro personaje y pretenden que lo que dicen sea escuchado por el otro personaje.</w:t>
      </w:r>
    </w:p>
    <w:p w14:paraId="78457347" w14:textId="77777777" w:rsidR="0081040C" w:rsidRPr="0081040C" w:rsidRDefault="0081040C" w:rsidP="0081040C">
      <w:pPr>
        <w:rPr>
          <w:lang w:eastAsia="es-ES"/>
        </w:rPr>
      </w:pPr>
      <w:r w:rsidRPr="0081040C">
        <w:rPr>
          <w:lang w:eastAsia="es-ES"/>
        </w:rPr>
        <w:t>Como en los otros ejemplos, también siguen una serie de pasos para generar los datos:</w:t>
      </w:r>
    </w:p>
    <w:p w14:paraId="1B645D49" w14:textId="77777777" w:rsidR="0081040C" w:rsidRPr="0081040C" w:rsidRDefault="0081040C" w:rsidP="00211076">
      <w:pPr>
        <w:pStyle w:val="Prrafodelista"/>
        <w:numPr>
          <w:ilvl w:val="0"/>
          <w:numId w:val="38"/>
        </w:numPr>
        <w:rPr>
          <w:lang w:eastAsia="es-ES"/>
        </w:rPr>
      </w:pPr>
      <w:r w:rsidRPr="0081040C">
        <w:rPr>
          <w:lang w:eastAsia="es-ES"/>
        </w:rPr>
        <w:t>Lo primero que hacen es preprocesar el texto, para normalizar el formato, detectar capítulos, eliminar metadatos e identificar dialogos.</w:t>
      </w:r>
    </w:p>
    <w:p w14:paraId="745B81F9" w14:textId="2767747B" w:rsidR="0081040C" w:rsidRPr="0081040C" w:rsidRDefault="0081040C" w:rsidP="00211076">
      <w:pPr>
        <w:pStyle w:val="Prrafodelista"/>
        <w:numPr>
          <w:ilvl w:val="0"/>
          <w:numId w:val="38"/>
        </w:numPr>
        <w:rPr>
          <w:lang w:eastAsia="es-ES"/>
        </w:rPr>
      </w:pPr>
      <w:r w:rsidRPr="0081040C">
        <w:rPr>
          <w:lang w:eastAsia="es-ES"/>
        </w:rPr>
        <w:t xml:space="preserve">Después lo que hacen es detectar personajes., esto lo hacen con el Stanford NER tagger, que es un clasificador que sirve para detectar nombres y </w:t>
      </w:r>
      <w:r w:rsidRPr="0081040C">
        <w:rPr>
          <w:lang w:eastAsia="es-ES"/>
        </w:rPr>
        <w:lastRenderedPageBreak/>
        <w:t>organizaciones</w:t>
      </w:r>
      <w:r>
        <w:rPr>
          <w:lang w:eastAsia="es-ES"/>
        </w:rPr>
        <w:t xml:space="preserve"> </w:t>
      </w:r>
      <w:r>
        <w:rPr>
          <w:lang w:eastAsia="es-ES"/>
        </w:rPr>
        <w:fldChar w:fldCharType="begin"/>
      </w:r>
      <w:r>
        <w:rPr>
          <w:lang w:eastAsia="es-ES"/>
        </w:rPr>
        <w:instrText xml:space="preserve"> ADDIN ZOTERO_ITEM CSL_CITATION {"citationID":"Iu3hwJov","properties":{"formattedCitation":"(41)","plainCitation":"(41)","noteIndex":0},"citationItems":[{"id":231,"uris":["http://zotero.org/users/5280319/items/EKQJGN75"],"uri":["http://zotero.org/users/5280319/items/EKQJGN75"],"itemData":{"id":231,"type":"webpage","title":"The Stanford Natural Language Processing Group","URL":"https://nlp.stanford.edu/software/CRF-NER.html","accessed":{"date-parts":[["2019",6,10]]}}}],"schema":"https://github.com/citation-style-language/schema/raw/master/csl-citation.json"} </w:instrText>
      </w:r>
      <w:r>
        <w:rPr>
          <w:lang w:eastAsia="es-ES"/>
        </w:rPr>
        <w:fldChar w:fldCharType="separate"/>
      </w:r>
      <w:r w:rsidRPr="0081040C">
        <w:t>(41)</w:t>
      </w:r>
      <w:r>
        <w:rPr>
          <w:lang w:eastAsia="es-ES"/>
        </w:rPr>
        <w:fldChar w:fldCharType="end"/>
      </w:r>
      <w:r w:rsidRPr="0081040C">
        <w:rPr>
          <w:lang w:eastAsia="es-ES"/>
        </w:rPr>
        <w:t>, y después generan variaciones del propio nombre, como pueden ser Sherlock Holmes y Mr. Holmes.</w:t>
      </w:r>
    </w:p>
    <w:p w14:paraId="75962018" w14:textId="77777777" w:rsidR="0081040C" w:rsidRPr="0081040C" w:rsidRDefault="0081040C" w:rsidP="00211076">
      <w:pPr>
        <w:pStyle w:val="Prrafodelista"/>
        <w:numPr>
          <w:ilvl w:val="0"/>
          <w:numId w:val="38"/>
        </w:numPr>
        <w:rPr>
          <w:lang w:eastAsia="es-ES"/>
        </w:rPr>
      </w:pPr>
      <w:r w:rsidRPr="0081040C">
        <w:rPr>
          <w:lang w:eastAsia="es-ES"/>
        </w:rPr>
        <w:t>Tras esto, lo que hacen es asignar personajes a cada dialogo mediante técnicas de minería de datos.</w:t>
      </w:r>
    </w:p>
    <w:p w14:paraId="1B5A35A0" w14:textId="77777777" w:rsidR="0081040C" w:rsidRPr="0081040C" w:rsidRDefault="0081040C" w:rsidP="00211076">
      <w:pPr>
        <w:pStyle w:val="Prrafodelista"/>
        <w:numPr>
          <w:ilvl w:val="0"/>
          <w:numId w:val="38"/>
        </w:numPr>
        <w:rPr>
          <w:lang w:eastAsia="es-ES"/>
        </w:rPr>
      </w:pPr>
      <w:r w:rsidRPr="0081040C">
        <w:rPr>
          <w:lang w:eastAsia="es-ES"/>
        </w:rPr>
        <w:t>Para construir la red filtraron los personajes que aparecían menos de 3 veces o generavan menos del 1% de las menciones del libro al considerarlas como ruidosas, y de esta forma obtener mejores resultados.</w:t>
      </w:r>
    </w:p>
    <w:p w14:paraId="600DCBC5" w14:textId="2E0795CE" w:rsidR="00CE2EB9" w:rsidRDefault="0081040C" w:rsidP="00CE2EB9">
      <w:pPr>
        <w:spacing w:after="160"/>
        <w:ind w:firstLine="0"/>
      </w:pPr>
      <w:r>
        <w:fldChar w:fldCharType="begin"/>
      </w:r>
      <w:r>
        <w:instrText xml:space="preserve"> ADDIN ZOTERO_ITEM CSL_CITATION {"citationID":"YHav5qOz","properties":{"formattedCitation":"(42)","plainCitation":"(42)","noteIndex":0},"citationItems":[{"id":233,"uris":["http://zotero.org/users/5280319/items/LTCFSGSY"],"uri":["http://zotero.org/users/5280319/items/LTCFSGSY"],"itemData":{"id":233,"type":"webpage","title":"Extracting social networks from literary fiction","URL":"https://dl.acm.org/citation.cfm?id=1858696","accessed":{"date-parts":[["2019",6,10]]}}}],"schema":"https://github.com/citation-style-language/schema/raw/master/csl-citation.json"} </w:instrText>
      </w:r>
      <w:r>
        <w:fldChar w:fldCharType="separate"/>
      </w:r>
      <w:r w:rsidRPr="0081040C">
        <w:t>(42)</w:t>
      </w:r>
      <w:r>
        <w:fldChar w:fldCharType="end"/>
      </w:r>
    </w:p>
    <w:p w14:paraId="0C4F3CAE" w14:textId="77777777" w:rsidR="00CE2EB9" w:rsidRDefault="00CE2EB9" w:rsidP="00CE2EB9">
      <w:pPr>
        <w:spacing w:after="160"/>
        <w:ind w:firstLine="0"/>
        <w:jc w:val="left"/>
      </w:pPr>
      <w:r>
        <w:br w:type="page"/>
      </w:r>
    </w:p>
    <w:p w14:paraId="56D79934" w14:textId="5EBF65DA" w:rsidR="00CE2EB9" w:rsidRDefault="0048020C" w:rsidP="00CE2EB9">
      <w:pPr>
        <w:pStyle w:val="Ttulo1"/>
      </w:pPr>
      <w:bookmarkStart w:id="64" w:name="_Toc11279478"/>
      <w:r>
        <w:lastRenderedPageBreak/>
        <w:t>G</w:t>
      </w:r>
      <w:r w:rsidR="00CE2EB9">
        <w:t>. Conclusiones y líneas de trabajo futuras</w:t>
      </w:r>
      <w:bookmarkEnd w:id="64"/>
    </w:p>
    <w:p w14:paraId="00E85B98" w14:textId="71ADD591" w:rsidR="0081040C" w:rsidRDefault="0081040C" w:rsidP="0081040C">
      <w:pPr>
        <w:rPr>
          <w:rFonts w:ascii="Times New Roman" w:hAnsi="Times New Roman"/>
        </w:rPr>
      </w:pPr>
      <w:r>
        <w:t>En esta sección se redactan las conclusiones obtenidas tras el desarrollo del proyecto, y se abren nuevas l</w:t>
      </w:r>
      <w:r>
        <w:t>í</w:t>
      </w:r>
      <w:r>
        <w:t>neas de trabajo futuro.</w:t>
      </w:r>
    </w:p>
    <w:p w14:paraId="07A0A58E" w14:textId="77777777" w:rsidR="00CE2EB9" w:rsidRDefault="00CE2EB9" w:rsidP="00CE2EB9"/>
    <w:p w14:paraId="38FBDAAE" w14:textId="77777777" w:rsidR="00CE2EB9" w:rsidRDefault="00CE2EB9" w:rsidP="00211076">
      <w:pPr>
        <w:pStyle w:val="Ttulo2"/>
        <w:numPr>
          <w:ilvl w:val="1"/>
          <w:numId w:val="7"/>
        </w:numPr>
      </w:pPr>
      <w:bookmarkStart w:id="65" w:name="_Toc11279479"/>
      <w:r>
        <w:t>Conclusiones</w:t>
      </w:r>
      <w:bookmarkEnd w:id="65"/>
    </w:p>
    <w:p w14:paraId="3101117D" w14:textId="77777777" w:rsidR="00CE2EB9" w:rsidRDefault="00CE2EB9" w:rsidP="00CE2EB9">
      <w:pPr>
        <w:ind w:firstLine="0"/>
      </w:pPr>
    </w:p>
    <w:p w14:paraId="3C9986DB" w14:textId="77777777" w:rsidR="0081040C" w:rsidRPr="0081040C" w:rsidRDefault="0081040C" w:rsidP="0081040C">
      <w:pPr>
        <w:rPr>
          <w:lang w:eastAsia="es-ES"/>
        </w:rPr>
      </w:pPr>
      <w:r w:rsidRPr="0081040C">
        <w:rPr>
          <w:lang w:eastAsia="es-ES"/>
        </w:rPr>
        <w:t>Al finalizar el proyecto se cumplen los objetivos marcados al inicio, se permite generar una red de interacción de personajes de cualquier ePub, y se genera un informe donde se analizan las métricas más importantes de la red.</w:t>
      </w:r>
    </w:p>
    <w:p w14:paraId="68D76097" w14:textId="77777777" w:rsidR="0081040C" w:rsidRPr="0081040C" w:rsidRDefault="0081040C" w:rsidP="0081040C">
      <w:pPr>
        <w:rPr>
          <w:lang w:eastAsia="es-ES"/>
        </w:rPr>
      </w:pPr>
      <w:r w:rsidRPr="0081040C">
        <w:rPr>
          <w:lang w:eastAsia="es-ES"/>
        </w:rPr>
        <w:t>Se han alcanzado los siguientes objetivos personales con el desarrollo del proyecto:</w:t>
      </w:r>
    </w:p>
    <w:p w14:paraId="29A16350" w14:textId="77777777" w:rsidR="0081040C" w:rsidRPr="0081040C" w:rsidRDefault="0081040C" w:rsidP="00211076">
      <w:pPr>
        <w:pStyle w:val="Prrafodelista"/>
        <w:numPr>
          <w:ilvl w:val="0"/>
          <w:numId w:val="39"/>
        </w:numPr>
        <w:rPr>
          <w:lang w:eastAsia="es-ES"/>
        </w:rPr>
      </w:pPr>
      <w:r w:rsidRPr="0081040C">
        <w:rPr>
          <w:lang w:eastAsia="es-ES"/>
        </w:rPr>
        <w:t>Se han aumentado los conocimientos de desarrollo web, ya sea en Html, como en JS y CSS.</w:t>
      </w:r>
    </w:p>
    <w:p w14:paraId="2F6BC177" w14:textId="77777777" w:rsidR="0081040C" w:rsidRPr="0081040C" w:rsidRDefault="0081040C" w:rsidP="00211076">
      <w:pPr>
        <w:pStyle w:val="Prrafodelista"/>
        <w:numPr>
          <w:ilvl w:val="0"/>
          <w:numId w:val="39"/>
        </w:numPr>
        <w:rPr>
          <w:lang w:eastAsia="es-ES"/>
        </w:rPr>
      </w:pPr>
      <w:r w:rsidRPr="0081040C">
        <w:rPr>
          <w:lang w:eastAsia="es-ES"/>
        </w:rPr>
        <w:t>Se ha vivido una experiencia similar a la que sería el desarrollo de un proyecto en una empresa utilizando metodología ágil.</w:t>
      </w:r>
    </w:p>
    <w:p w14:paraId="53E9BE0F" w14:textId="77777777" w:rsidR="0081040C" w:rsidRPr="0081040C" w:rsidRDefault="0081040C" w:rsidP="00211076">
      <w:pPr>
        <w:pStyle w:val="Prrafodelista"/>
        <w:numPr>
          <w:ilvl w:val="0"/>
          <w:numId w:val="39"/>
        </w:numPr>
        <w:rPr>
          <w:lang w:eastAsia="es-ES"/>
        </w:rPr>
      </w:pPr>
      <w:r w:rsidRPr="0081040C">
        <w:rPr>
          <w:lang w:eastAsia="es-ES"/>
        </w:rPr>
        <w:t>Se ha visto la utilidad de lo aprendido en diversas asignaturas cursadas, como pueden ser Procesadores del Lenguaje, debido a la utilización de un analizador léxico, Sistemas Distribuidos etc.</w:t>
      </w:r>
    </w:p>
    <w:p w14:paraId="7AE74251" w14:textId="77777777" w:rsidR="00CE2EB9" w:rsidRDefault="00CE2EB9" w:rsidP="00CE2EB9"/>
    <w:p w14:paraId="14E817DD" w14:textId="77777777" w:rsidR="00CE2EB9" w:rsidRDefault="00CE2EB9" w:rsidP="00CE2EB9"/>
    <w:p w14:paraId="26E82545" w14:textId="77777777" w:rsidR="00CE2EB9" w:rsidRDefault="00CE2EB9" w:rsidP="00211076">
      <w:pPr>
        <w:pStyle w:val="Ttulo2"/>
        <w:numPr>
          <w:ilvl w:val="1"/>
          <w:numId w:val="7"/>
        </w:numPr>
      </w:pPr>
      <w:bookmarkStart w:id="66" w:name="_Toc11279480"/>
      <w:r>
        <w:t>Líneas de trabajo futuras</w:t>
      </w:r>
      <w:bookmarkEnd w:id="66"/>
    </w:p>
    <w:p w14:paraId="32EA9372" w14:textId="77777777" w:rsidR="00CE2EB9" w:rsidRDefault="00CE2EB9" w:rsidP="00CE2EB9"/>
    <w:p w14:paraId="6C274BE9" w14:textId="355F9CF6" w:rsidR="00CE2EB9" w:rsidRPr="0081040C" w:rsidRDefault="0081040C" w:rsidP="0081040C">
      <w:pPr>
        <w:rPr>
          <w:rFonts w:ascii="Times New Roman" w:hAnsi="Times New Roman"/>
        </w:rPr>
      </w:pPr>
      <w:r>
        <w:t>Durante el desarrollo del proyecto se han ido sugiriendo funcionalidades adicionales que mejorarían en gran medida la aplicación, pero que por cuestiones de tiempo no se han podido implementar o se podrían haber implementado de una mejor forma.</w:t>
      </w:r>
    </w:p>
    <w:p w14:paraId="56A78F43" w14:textId="77777777" w:rsidR="0081040C" w:rsidRDefault="0081040C" w:rsidP="00CE2EB9"/>
    <w:p w14:paraId="6632831A" w14:textId="77777777" w:rsidR="0081040C" w:rsidRPr="0081040C" w:rsidRDefault="0081040C" w:rsidP="0081040C">
      <w:pPr>
        <w:pStyle w:val="Sinespaciado"/>
        <w:rPr>
          <w:b/>
          <w:bCs/>
        </w:rPr>
      </w:pPr>
      <w:r w:rsidRPr="0081040C">
        <w:rPr>
          <w:b/>
          <w:bCs/>
        </w:rPr>
        <w:t>Internacionalización de network_styling_with_d3</w:t>
      </w:r>
    </w:p>
    <w:p w14:paraId="443D6E88" w14:textId="4070D012" w:rsidR="0081040C" w:rsidRDefault="0081040C" w:rsidP="00CE2EB9"/>
    <w:p w14:paraId="2864C972" w14:textId="77777777" w:rsidR="0081040C" w:rsidRPr="0081040C" w:rsidRDefault="0081040C" w:rsidP="0081040C">
      <w:pPr>
        <w:rPr>
          <w:lang w:eastAsia="es-ES"/>
        </w:rPr>
      </w:pPr>
      <w:r w:rsidRPr="0081040C">
        <w:rPr>
          <w:lang w:eastAsia="es-ES"/>
        </w:rPr>
        <w:t>Como hemos comentado en secciones previas, integrar esta aplicación web fue arduo debido a los pocos comentarios y la gran cantidad de líneas de código, a la hora de internacionalizar la aplicación, también se buscó la internacionalización del menú de personalización que ofrece la aplicación, tras diversas pruebas se comprobó que con la implementación actual de la aplicación no se podía añadir un idioma sin tener que tener una variable nueva de configuración de la red, por lo que se decidió posponer la internacionalización de esta parte.</w:t>
      </w:r>
    </w:p>
    <w:p w14:paraId="3D90EA37" w14:textId="77777777" w:rsidR="0081040C" w:rsidRPr="0081040C" w:rsidRDefault="0081040C" w:rsidP="0081040C">
      <w:pPr>
        <w:rPr>
          <w:lang w:eastAsia="es-ES"/>
        </w:rPr>
      </w:pPr>
      <w:r w:rsidRPr="0081040C">
        <w:rPr>
          <w:lang w:eastAsia="es-ES"/>
        </w:rPr>
        <w:lastRenderedPageBreak/>
        <w:t>Posibles opciones:</w:t>
      </w:r>
    </w:p>
    <w:p w14:paraId="7B76049D" w14:textId="77777777" w:rsidR="0081040C" w:rsidRPr="0081040C" w:rsidRDefault="0081040C" w:rsidP="00211076">
      <w:pPr>
        <w:pStyle w:val="Prrafodelista"/>
        <w:numPr>
          <w:ilvl w:val="0"/>
          <w:numId w:val="40"/>
        </w:numPr>
        <w:rPr>
          <w:lang w:eastAsia="es-ES"/>
        </w:rPr>
      </w:pPr>
      <w:r w:rsidRPr="0081040C">
        <w:rPr>
          <w:lang w:eastAsia="es-ES"/>
        </w:rPr>
        <w:t>Tener una variable de configuración por cada idioma y actualizar todas cuando se actualice una de ellas.</w:t>
      </w:r>
    </w:p>
    <w:p w14:paraId="799BE38F" w14:textId="77777777" w:rsidR="0081040C" w:rsidRPr="0081040C" w:rsidRDefault="0081040C" w:rsidP="00211076">
      <w:pPr>
        <w:pStyle w:val="Prrafodelista"/>
        <w:numPr>
          <w:ilvl w:val="0"/>
          <w:numId w:val="40"/>
        </w:numPr>
        <w:rPr>
          <w:lang w:eastAsia="es-ES"/>
        </w:rPr>
      </w:pPr>
      <w:r w:rsidRPr="0081040C">
        <w:rPr>
          <w:lang w:eastAsia="es-ES"/>
        </w:rPr>
        <w:t>Al tener la app una licencia MIT modificar el código oportuno para que se pueda guardar solo una variable de configuración sin verse influida por el idioma en que se muestra la página.</w:t>
      </w:r>
    </w:p>
    <w:p w14:paraId="42EB1B08" w14:textId="77777777" w:rsidR="0081040C" w:rsidRDefault="0081040C" w:rsidP="00CE2EB9"/>
    <w:p w14:paraId="465C1779" w14:textId="58E2E7AB" w:rsidR="0081040C" w:rsidRPr="0081040C" w:rsidRDefault="0081040C" w:rsidP="0081040C">
      <w:pPr>
        <w:pStyle w:val="Sinespaciado"/>
        <w:rPr>
          <w:b/>
          <w:bCs/>
        </w:rPr>
      </w:pPr>
      <w:r>
        <w:rPr>
          <w:b/>
          <w:bCs/>
        </w:rPr>
        <w:t>Resolución de ambigüedades</w:t>
      </w:r>
    </w:p>
    <w:p w14:paraId="22764955" w14:textId="4F468EDE" w:rsidR="0081040C" w:rsidRDefault="0081040C" w:rsidP="00CE2EB9"/>
    <w:p w14:paraId="6F317654" w14:textId="77777777" w:rsidR="0081040C" w:rsidRPr="0081040C" w:rsidRDefault="0081040C" w:rsidP="0081040C">
      <w:pPr>
        <w:rPr>
          <w:lang w:eastAsia="es-ES"/>
        </w:rPr>
      </w:pPr>
      <w:r w:rsidRPr="0081040C">
        <w:rPr>
          <w:lang w:eastAsia="es-ES"/>
        </w:rPr>
        <w:t>Al igual que en otros trabajos similares, para la generación de redes de interacción se tiene que lidiar con ambigüedades a la hora de reconocer las posiciones de todos los nombres en el texto, cómo lidiar con ellas no es un trabajo fácil, y aunque estaba planteado en un principio realizarlo a lo largo del proyecto, durante el transcurso de este se tuvo que abandonar la idea para centrarnos en otras más prioritarias.</w:t>
      </w:r>
    </w:p>
    <w:p w14:paraId="579555EC" w14:textId="77777777" w:rsidR="0081040C" w:rsidRPr="0081040C" w:rsidRDefault="0081040C" w:rsidP="0081040C">
      <w:pPr>
        <w:rPr>
          <w:lang w:eastAsia="es-ES"/>
        </w:rPr>
      </w:pPr>
      <w:r w:rsidRPr="0081040C">
        <w:rPr>
          <w:lang w:eastAsia="es-ES"/>
        </w:rPr>
        <w:t>Las opciones que se podrían implementar para solucionar este problema y que no son necesariamente exclusivas son las siguientes:</w:t>
      </w:r>
    </w:p>
    <w:p w14:paraId="170E1DAC" w14:textId="77777777" w:rsidR="0081040C" w:rsidRPr="0081040C" w:rsidRDefault="0081040C" w:rsidP="00211076">
      <w:pPr>
        <w:pStyle w:val="Prrafodelista"/>
        <w:numPr>
          <w:ilvl w:val="0"/>
          <w:numId w:val="41"/>
        </w:numPr>
        <w:rPr>
          <w:lang w:eastAsia="es-ES"/>
        </w:rPr>
      </w:pPr>
      <w:r w:rsidRPr="0081040C">
        <w:rPr>
          <w:lang w:eastAsia="es-ES"/>
        </w:rPr>
        <w:t>Preguntar al usuario, podemos dejar en manos del usuario la resolución de ambigüedades mostrándole el texto donde se encuentre alguna de ellas y que el propio usuario las resuelva por el contexto.</w:t>
      </w:r>
    </w:p>
    <w:p w14:paraId="13950848" w14:textId="77777777" w:rsidR="0081040C" w:rsidRPr="0081040C" w:rsidRDefault="0081040C" w:rsidP="00211076">
      <w:pPr>
        <w:pStyle w:val="Prrafodelista"/>
        <w:numPr>
          <w:ilvl w:val="0"/>
          <w:numId w:val="41"/>
        </w:numPr>
        <w:rPr>
          <w:lang w:eastAsia="es-ES"/>
        </w:rPr>
      </w:pPr>
      <w:r w:rsidRPr="0081040C">
        <w:rPr>
          <w:lang w:eastAsia="es-ES"/>
        </w:rPr>
        <w:t>Realizar predicciones de a quién se refiere la ambigüedad por los personajes en el radio de interacción con esa ambigüedad, si un personaje está muy relacionado con otro, y el primero aparece en el radio de interacción de la ambigüedad, es probable que el segundo sea el productor de la ambigüedad.</w:t>
      </w:r>
    </w:p>
    <w:p w14:paraId="60E3B5D6" w14:textId="77777777" w:rsidR="0081040C" w:rsidRDefault="0081040C" w:rsidP="00CE2EB9"/>
    <w:p w14:paraId="579563B6" w14:textId="410DFC16" w:rsidR="0081040C" w:rsidRPr="0081040C" w:rsidRDefault="0081040C" w:rsidP="0081040C">
      <w:pPr>
        <w:pStyle w:val="Sinespaciado"/>
        <w:rPr>
          <w:b/>
          <w:bCs/>
        </w:rPr>
      </w:pPr>
      <w:r>
        <w:rPr>
          <w:b/>
          <w:bCs/>
        </w:rPr>
        <w:t>Mejora del sistema de sesión de usuario</w:t>
      </w:r>
    </w:p>
    <w:p w14:paraId="6590EF7B" w14:textId="77777777" w:rsidR="0081040C" w:rsidRDefault="0081040C" w:rsidP="0081040C"/>
    <w:p w14:paraId="115D969B" w14:textId="77777777" w:rsidR="0081040C" w:rsidRPr="0081040C" w:rsidRDefault="0081040C" w:rsidP="0081040C">
      <w:pPr>
        <w:rPr>
          <w:lang w:eastAsia="es-ES"/>
        </w:rPr>
      </w:pPr>
      <w:r w:rsidRPr="0081040C">
        <w:rPr>
          <w:lang w:eastAsia="es-ES"/>
        </w:rPr>
        <w:t>Actualmente para no guardar información de usuarios innecesaria se comprueba cuándo el usuario abandona la página, el problema es que esta forma de comprobarlo no es completamente segura, cuando el usuario utiliza las flechas de avanzar, retroceder o actualizar se detecta que el usuario a abandonado la página y se borran todos los datos pertenecientes a él.</w:t>
      </w:r>
    </w:p>
    <w:p w14:paraId="4E677573" w14:textId="77777777" w:rsidR="0081040C" w:rsidRPr="0081040C" w:rsidRDefault="0081040C" w:rsidP="0081040C">
      <w:pPr>
        <w:rPr>
          <w:lang w:eastAsia="es-ES"/>
        </w:rPr>
      </w:pPr>
      <w:r w:rsidRPr="0081040C">
        <w:rPr>
          <w:lang w:eastAsia="es-ES"/>
        </w:rPr>
        <w:t>Las posibles opciones para que esto no ocurra son:</w:t>
      </w:r>
    </w:p>
    <w:p w14:paraId="72119F01" w14:textId="77777777" w:rsidR="0081040C" w:rsidRPr="0081040C" w:rsidRDefault="0081040C" w:rsidP="00211076">
      <w:pPr>
        <w:pStyle w:val="Prrafodelista"/>
        <w:numPr>
          <w:ilvl w:val="0"/>
          <w:numId w:val="42"/>
        </w:numPr>
        <w:rPr>
          <w:lang w:eastAsia="es-ES"/>
        </w:rPr>
      </w:pPr>
      <w:r w:rsidRPr="0081040C">
        <w:rPr>
          <w:lang w:eastAsia="es-ES"/>
        </w:rPr>
        <w:t>Modificar el código JavaScript de los Html para que no detecte estas interacciones como un abandono de la web.</w:t>
      </w:r>
    </w:p>
    <w:p w14:paraId="58849CD0" w14:textId="598C1922" w:rsidR="0081040C" w:rsidRPr="0081040C" w:rsidRDefault="0081040C" w:rsidP="00211076">
      <w:pPr>
        <w:pStyle w:val="Prrafodelista"/>
        <w:numPr>
          <w:ilvl w:val="0"/>
          <w:numId w:val="42"/>
        </w:numPr>
        <w:rPr>
          <w:lang w:eastAsia="es-ES"/>
        </w:rPr>
      </w:pPr>
      <w:r w:rsidRPr="0081040C">
        <w:rPr>
          <w:lang w:eastAsia="es-ES"/>
        </w:rPr>
        <w:t>Sustituir el sistema actual por un sistema en el que cuando un usuario pase un más de un determinado tiempo sin interactuar con la página se elimine su información.</w:t>
      </w:r>
    </w:p>
    <w:p w14:paraId="703A0080" w14:textId="55B7D99E" w:rsidR="00CE2EB9" w:rsidRDefault="00CE2EB9" w:rsidP="00CE2EB9">
      <w:pPr>
        <w:spacing w:after="160"/>
        <w:ind w:firstLine="0"/>
      </w:pPr>
    </w:p>
    <w:p w14:paraId="2ED3BD73" w14:textId="40EC9437" w:rsidR="0081040C" w:rsidRDefault="00E60414" w:rsidP="0081040C">
      <w:pPr>
        <w:pStyle w:val="Sinespaciado"/>
        <w:rPr>
          <w:b/>
          <w:bCs/>
        </w:rPr>
      </w:pPr>
      <w:r>
        <w:rPr>
          <w:b/>
          <w:bCs/>
        </w:rPr>
        <w:t>Nuevas medidas de análisis</w:t>
      </w:r>
    </w:p>
    <w:p w14:paraId="4EFEC929" w14:textId="77777777" w:rsidR="00E60414" w:rsidRDefault="00E60414" w:rsidP="0081040C">
      <w:pPr>
        <w:pStyle w:val="Sinespaciado"/>
        <w:rPr>
          <w:b/>
          <w:bCs/>
        </w:rPr>
      </w:pPr>
    </w:p>
    <w:p w14:paraId="073B72ED" w14:textId="03E5D52C" w:rsidR="00E60414" w:rsidRDefault="00E60414" w:rsidP="00E60414">
      <w:r>
        <w:t>Por cuestiones de tiempo, se han implementado una serie de medidas de análisis que pueden quedarse cortas para usuarios más avanzados.</w:t>
      </w:r>
    </w:p>
    <w:p w14:paraId="232FABA3" w14:textId="10C0B38F" w:rsidR="00E60414" w:rsidRPr="0081040C" w:rsidRDefault="00E60414" w:rsidP="00E60414">
      <w:r>
        <w:t>Una línea de trabajo futuro sería aumentar el número de medidas de análisis para que el usuario pueda obtener mejor información sobre la red de interacción generada.</w:t>
      </w:r>
    </w:p>
    <w:p w14:paraId="092464A2" w14:textId="77777777" w:rsidR="0081040C" w:rsidRDefault="0081040C" w:rsidP="00CE2EB9">
      <w:pPr>
        <w:spacing w:after="160"/>
        <w:ind w:firstLine="0"/>
      </w:pPr>
    </w:p>
    <w:p w14:paraId="7C321A3E" w14:textId="77777777" w:rsidR="00CE2EB9" w:rsidRDefault="00CE2EB9" w:rsidP="00CE2EB9">
      <w:pPr>
        <w:spacing w:after="160"/>
        <w:ind w:firstLine="0"/>
        <w:jc w:val="left"/>
      </w:pPr>
      <w:r>
        <w:br w:type="page"/>
      </w:r>
    </w:p>
    <w:p w14:paraId="6A5313BF" w14:textId="17B83902" w:rsidR="001B0DD8" w:rsidRDefault="00CE2EB9" w:rsidP="00CE2EB9">
      <w:pPr>
        <w:pStyle w:val="Ttulo1"/>
      </w:pPr>
      <w:bookmarkStart w:id="67" w:name="_Toc11279481"/>
      <w:r w:rsidRPr="004F3662">
        <w:lastRenderedPageBreak/>
        <w:t>Bibliografía</w:t>
      </w:r>
      <w:bookmarkEnd w:id="67"/>
    </w:p>
    <w:p w14:paraId="749FDDC0" w14:textId="77777777" w:rsidR="00E60414" w:rsidRPr="00E60414" w:rsidRDefault="00E60414" w:rsidP="00E60414">
      <w:pPr>
        <w:pStyle w:val="Bibliografa"/>
      </w:pPr>
      <w:r>
        <w:fldChar w:fldCharType="begin"/>
      </w:r>
      <w:r>
        <w:instrText xml:space="preserve"> ADDIN ZOTERO_BIBL {"uncited":[],"omitted":[],"custom":[]} CSL_BIBLIOGRAPHY </w:instrText>
      </w:r>
      <w:r>
        <w:fldChar w:fldCharType="separate"/>
      </w:r>
      <w:r w:rsidRPr="00E60414">
        <w:t xml:space="preserve">1. </w:t>
      </w:r>
      <w:r w:rsidRPr="00E60414">
        <w:tab/>
        <w:t>Ciencia de redes. En: Wikipedia, la enciclopedia libre [Internet]. 2019 [citado 11 de junio de 2019]. Disponible en: https://es.wikipedia.org/w/index.php?title=Ciencia_de_redes&amp;oldid=116172205</w:t>
      </w:r>
    </w:p>
    <w:p w14:paraId="340B0F7A" w14:textId="77777777" w:rsidR="00E60414" w:rsidRPr="00E60414" w:rsidRDefault="00E60414" w:rsidP="00E60414">
      <w:pPr>
        <w:pStyle w:val="Bibliografa"/>
      </w:pPr>
      <w:r w:rsidRPr="00E60414">
        <w:t xml:space="preserve">2. </w:t>
      </w:r>
      <w:r w:rsidRPr="00E60414">
        <w:tab/>
        <w:t>How Social Networking Helped Capture Saddam [Internet]. NPR.org. [citado 11 de junio de 2019]. Disponible en: https://www.npr.org/templates/story/story.php?storyId=124052190</w:t>
      </w:r>
    </w:p>
    <w:p w14:paraId="275D978F" w14:textId="77777777" w:rsidR="00E60414" w:rsidRPr="00E60414" w:rsidRDefault="00E60414" w:rsidP="00E60414">
      <w:pPr>
        <w:pStyle w:val="Bibliografa"/>
      </w:pPr>
      <w:r w:rsidRPr="00E60414">
        <w:t xml:space="preserve">3. </w:t>
      </w:r>
      <w:r w:rsidRPr="00E60414">
        <w:tab/>
        <w:t>EPUB. En: Wikipedia [Internet]. 2019 [citado 18 de enero de 2019]. Disponible en: https://en.wikipedia.org/w/index.php?title=EPUB&amp;oldid=878221726</w:t>
      </w:r>
    </w:p>
    <w:p w14:paraId="4C8C136D" w14:textId="77777777" w:rsidR="00E60414" w:rsidRPr="00E60414" w:rsidRDefault="00E60414" w:rsidP="00E60414">
      <w:pPr>
        <w:pStyle w:val="Bibliografa"/>
      </w:pPr>
      <w:r w:rsidRPr="00E60414">
        <w:t xml:space="preserve">4. </w:t>
      </w:r>
      <w:r w:rsidRPr="00E60414">
        <w:tab/>
        <w:t>EPUB 3 Overview [Internet]. [citado 18 de enero de 2019]. Disponible en: http://www.idpf.org/epub/30/spec/epub30-overview.html#sec-nav</w:t>
      </w:r>
    </w:p>
    <w:p w14:paraId="34D22B91" w14:textId="77777777" w:rsidR="00E60414" w:rsidRPr="00E60414" w:rsidRDefault="00E60414" w:rsidP="00E60414">
      <w:pPr>
        <w:pStyle w:val="Bibliografa"/>
      </w:pPr>
      <w:r w:rsidRPr="00E60414">
        <w:t xml:space="preserve">5. </w:t>
      </w:r>
      <w:r w:rsidRPr="00E60414">
        <w:tab/>
        <w:t>Network Science (Camb02): Amazon.es: Albert-László Barabási, Márton Pósfai: Amazon.es [Internet]. [citado 12 de junio de 2019]. Disponible en: https://www.amazon.es/Network-Science-Camb02-Albert-L%C3%A1szl%C3%B3-Barab%C3%A1si/dp/1107076269/ref=sr_1_1?__mk_es_ES=%C3%85M%C3%85%C5%BD%C3%95%C3%91&amp;keywords=barabasi+networks&amp;qid=1560370665&amp;s=gateway&amp;sr=8-1</w:t>
      </w:r>
    </w:p>
    <w:p w14:paraId="7DDE33E3" w14:textId="77777777" w:rsidR="00E60414" w:rsidRPr="00E60414" w:rsidRDefault="00E60414" w:rsidP="00E60414">
      <w:pPr>
        <w:pStyle w:val="Bibliografa"/>
      </w:pPr>
      <w:r w:rsidRPr="00E60414">
        <w:t xml:space="preserve">6. </w:t>
      </w:r>
      <w:r w:rsidRPr="00E60414">
        <w:tab/>
        <w:t>Networks: Amazon.es: Mark Newman: Amazon.es [Internet]. [citado 12 de junio de 2019]. Disponible en: https://www.amazon.es/Networks-Mark-Newman/dp/0198805098/ref=sr_1_1?__mk_es_ES=%C3%85M%C3%85%C5%BD%C3%95%C3%91&amp;crid=3B3FKIEWN0HSY&amp;keywords=newman+networks&amp;qid=1560370643&amp;s=gateway&amp;sprefix=newman+%2Caps%2C151&amp;sr=8-1</w:t>
      </w:r>
    </w:p>
    <w:p w14:paraId="50797FFA" w14:textId="77777777" w:rsidR="00E60414" w:rsidRPr="00E60414" w:rsidRDefault="00E60414" w:rsidP="00E60414">
      <w:pPr>
        <w:pStyle w:val="Bibliografa"/>
      </w:pPr>
      <w:r w:rsidRPr="00E60414">
        <w:t xml:space="preserve">7. </w:t>
      </w:r>
      <w:r w:rsidRPr="00E60414">
        <w:tab/>
        <w:t>Red compleja. En: Wikipedia, la enciclopedia libre [Internet]. 2019 [citado 12 de junio de 2019]. Disponible en: https://es.wikipedia.org/w/index.php?title=Red_compleja&amp;oldid=116172175</w:t>
      </w:r>
    </w:p>
    <w:p w14:paraId="602F850B" w14:textId="77777777" w:rsidR="00E60414" w:rsidRPr="00E60414" w:rsidRDefault="00E60414" w:rsidP="00E60414">
      <w:pPr>
        <w:pStyle w:val="Bibliografa"/>
      </w:pPr>
      <w:r w:rsidRPr="00E60414">
        <w:t xml:space="preserve">8. </w:t>
      </w:r>
      <w:r w:rsidRPr="00E60414">
        <w:tab/>
        <w:t>Cartography of complex networks: modules and universal roles [Internet]. [citado 12 de junio de 2019]. Disponible en: https://www.ncbi.nlm.nih.gov/pmc/articles/PMC2151742/</w:t>
      </w:r>
    </w:p>
    <w:p w14:paraId="1A0FCE11" w14:textId="77777777" w:rsidR="00E60414" w:rsidRPr="00E60414" w:rsidRDefault="00E60414" w:rsidP="00E60414">
      <w:pPr>
        <w:pStyle w:val="Bibliografa"/>
      </w:pPr>
      <w:r w:rsidRPr="00E60414">
        <w:t xml:space="preserve">9. </w:t>
      </w:r>
      <w:r w:rsidRPr="00E60414">
        <w:tab/>
        <w:t>Lexical analysis. En: Wikipedia [Internet]. 2019 [citado 9 de junio de 2019]. Disponible en: https://en.wikipedia.org/w/index.php?title=Lexical_analysis&amp;oldid=899822734</w:t>
      </w:r>
    </w:p>
    <w:p w14:paraId="6B611832" w14:textId="77777777" w:rsidR="00E60414" w:rsidRPr="00E60414" w:rsidRDefault="00E60414" w:rsidP="00E60414">
      <w:pPr>
        <w:pStyle w:val="Bibliografa"/>
      </w:pPr>
      <w:r w:rsidRPr="00E60414">
        <w:t xml:space="preserve">10. </w:t>
      </w:r>
      <w:r w:rsidRPr="00E60414">
        <w:tab/>
        <w:t xml:space="preserve">Cesar Ignacio García Osorio. Apuntes de la asignatura Procesadores del Lenguaje. 2017. </w:t>
      </w:r>
    </w:p>
    <w:p w14:paraId="06EA34F2" w14:textId="77777777" w:rsidR="00E60414" w:rsidRPr="00E60414" w:rsidRDefault="00E60414" w:rsidP="00E60414">
      <w:pPr>
        <w:pStyle w:val="Bibliografa"/>
      </w:pPr>
      <w:r w:rsidRPr="00E60414">
        <w:lastRenderedPageBreak/>
        <w:t xml:space="preserve">11. </w:t>
      </w:r>
      <w:r w:rsidRPr="00E60414">
        <w:tab/>
        <w:t>Tchirou F. Lexical Analysis [Internet]. Hacker Noon. 2017 [citado 9 de junio de 2019]. Disponible en: https://hackernoon.com/lexical-analysis-861b8bfe4cb0</w:t>
      </w:r>
    </w:p>
    <w:p w14:paraId="61FDE847" w14:textId="77777777" w:rsidR="00E60414" w:rsidRPr="00E60414" w:rsidRDefault="00E60414" w:rsidP="00E60414">
      <w:pPr>
        <w:pStyle w:val="Bibliografa"/>
      </w:pPr>
      <w:r w:rsidRPr="00E60414">
        <w:t xml:space="preserve">12. </w:t>
      </w:r>
      <w:r w:rsidRPr="00E60414">
        <w:tab/>
        <w:t>Web scraping. En: Wikipedia, la enciclopedia libre [Internet]. 2018 [citado 9 de junio de 2019]. Disponible en: https://es.wikipedia.org/w/index.php?title=Web_scraping&amp;oldid=112435576</w:t>
      </w:r>
    </w:p>
    <w:p w14:paraId="64C4C6C1" w14:textId="77777777" w:rsidR="00E60414" w:rsidRPr="00E60414" w:rsidRDefault="00E60414" w:rsidP="00E60414">
      <w:pPr>
        <w:pStyle w:val="Bibliografa"/>
      </w:pPr>
      <w:r w:rsidRPr="00E60414">
        <w:t xml:space="preserve">13. </w:t>
      </w:r>
      <w:r w:rsidRPr="00E60414">
        <w:tab/>
        <w:t>Qué es el Web scraping? Introducción y herramientas [Internet]. Sitelabs. 2016 [citado 9 de junio de 2019]. Disponible en: https://sitelabs.es/web-scraping-introduccion-y-herramientas/</w:t>
      </w:r>
    </w:p>
    <w:p w14:paraId="6C09C795" w14:textId="77777777" w:rsidR="00E60414" w:rsidRPr="00E60414" w:rsidRDefault="00E60414" w:rsidP="00E60414">
      <w:pPr>
        <w:pStyle w:val="Bibliografa"/>
      </w:pPr>
      <w:r w:rsidRPr="00E60414">
        <w:t xml:space="preserve">14. </w:t>
      </w:r>
      <w:r w:rsidRPr="00E60414">
        <w:tab/>
        <w:t>Scrum (desarrollo de software) - Wikipedia, la enciclopedia libre [Internet]. [citado 10 de junio de 2019]. Disponible en: https://es.wikipedia.org/wiki/Scrum_(desarrollo_de_software)</w:t>
      </w:r>
    </w:p>
    <w:p w14:paraId="4E3A876E" w14:textId="77777777" w:rsidR="00E60414" w:rsidRPr="00E60414" w:rsidRDefault="00E60414" w:rsidP="00E60414">
      <w:pPr>
        <w:pStyle w:val="Bibliografa"/>
      </w:pPr>
      <w:r w:rsidRPr="00E60414">
        <w:t xml:space="preserve">15. </w:t>
      </w:r>
      <w:r w:rsidRPr="00E60414">
        <w:tab/>
        <w:t>Git. En: Wikipedia, la enciclopedia libre [Internet]. 2019 [citado 16 de mayo de 2019]. Disponible en: https://es.wikipedia.org/w/index.php?title=Git&amp;oldid=115198516</w:t>
      </w:r>
    </w:p>
    <w:p w14:paraId="366A5ACE" w14:textId="77777777" w:rsidR="00E60414" w:rsidRPr="00E60414" w:rsidRDefault="00E60414" w:rsidP="00E60414">
      <w:pPr>
        <w:pStyle w:val="Bibliografa"/>
      </w:pPr>
      <w:r w:rsidRPr="00E60414">
        <w:t xml:space="preserve">16. </w:t>
      </w:r>
      <w:r w:rsidRPr="00E60414">
        <w:tab/>
        <w:t>Hello World · GitHub Guides [Internet]. [citado 10 de junio de 2019]. Disponible en: https://guides.github.com/activities/hello-world/</w:t>
      </w:r>
    </w:p>
    <w:p w14:paraId="292A747E" w14:textId="77777777" w:rsidR="00E60414" w:rsidRPr="00E60414" w:rsidRDefault="00E60414" w:rsidP="00E60414">
      <w:pPr>
        <w:pStyle w:val="Bibliografa"/>
      </w:pPr>
      <w:r w:rsidRPr="00E60414">
        <w:t xml:space="preserve">17. </w:t>
      </w:r>
      <w:r w:rsidRPr="00E60414">
        <w:tab/>
        <w:t>FAQs and Support - Your GitHub Issue Tracker [Internet]. [citado 10 de junio de 2019]. Disponible en: https://www.zenhub.com/faq</w:t>
      </w:r>
    </w:p>
    <w:p w14:paraId="5CC3CF94" w14:textId="77777777" w:rsidR="00E60414" w:rsidRPr="00E60414" w:rsidRDefault="00E60414" w:rsidP="00E60414">
      <w:pPr>
        <w:pStyle w:val="Bibliografa"/>
      </w:pPr>
      <w:r w:rsidRPr="00E60414">
        <w:t xml:space="preserve">18. </w:t>
      </w:r>
      <w:r w:rsidRPr="00E60414">
        <w:tab/>
        <w:t>word processor integration [Zotero Documentation] [Internet]. [citado 15 de enero de 2019]. Disponible en: https://www.zotero.org/support/word_processor_integration</w:t>
      </w:r>
    </w:p>
    <w:p w14:paraId="5EFF3762" w14:textId="77777777" w:rsidR="00E60414" w:rsidRPr="00E60414" w:rsidRDefault="00E60414" w:rsidP="00E60414">
      <w:pPr>
        <w:pStyle w:val="Bibliografa"/>
      </w:pPr>
      <w:r w:rsidRPr="00E60414">
        <w:t xml:space="preserve">19. </w:t>
      </w:r>
      <w:r w:rsidRPr="00E60414">
        <w:tab/>
        <w:t>Zotero | Downloads [Internet]. [citado 15 de enero de 2019]. Disponible en: https://www.zotero.org/download/</w:t>
      </w:r>
    </w:p>
    <w:p w14:paraId="7FFC838A" w14:textId="77777777" w:rsidR="00E60414" w:rsidRPr="00E60414" w:rsidRDefault="00E60414" w:rsidP="00E60414">
      <w:pPr>
        <w:pStyle w:val="Bibliografa"/>
      </w:pPr>
      <w:r w:rsidRPr="00E60414">
        <w:t xml:space="preserve">20. </w:t>
      </w:r>
      <w:r w:rsidRPr="00E60414">
        <w:tab/>
        <w:t>Cite Websites with a Browser Plugin - Mendeley Web Importer [Internet]. [citado 15 de enero de 2019]. Disponible en: https://www.mendeley.com/reference-management/web-importer</w:t>
      </w:r>
    </w:p>
    <w:p w14:paraId="154F3647" w14:textId="77777777" w:rsidR="00E60414" w:rsidRPr="00E60414" w:rsidRDefault="00E60414" w:rsidP="00E60414">
      <w:pPr>
        <w:pStyle w:val="Bibliografa"/>
      </w:pPr>
      <w:r w:rsidRPr="00E60414">
        <w:t xml:space="preserve">21. </w:t>
      </w:r>
      <w:r w:rsidRPr="00E60414">
        <w:tab/>
        <w:t>Bibliographic/Software and Standards Information - Apache OpenOffice Wiki [Internet]. [citado 15 de enero de 2019]. Disponible en: https://wiki.openoffice.org/wiki/Bibliographic/Software_and_Standards_Information#Mendeley</w:t>
      </w:r>
    </w:p>
    <w:p w14:paraId="1AE20010" w14:textId="77777777" w:rsidR="00E60414" w:rsidRPr="00E60414" w:rsidRDefault="00E60414" w:rsidP="00E60414">
      <w:pPr>
        <w:pStyle w:val="Bibliografa"/>
      </w:pPr>
      <w:r w:rsidRPr="00E60414">
        <w:t xml:space="preserve">22. </w:t>
      </w:r>
      <w:r w:rsidRPr="00E60414">
        <w:tab/>
        <w:t>Home - Pencil Project [Internet]. [citado 15 de enero de 2019]. Disponible en: https://pencil.evolus.vn/</w:t>
      </w:r>
    </w:p>
    <w:p w14:paraId="6B29171D" w14:textId="77777777" w:rsidR="00E60414" w:rsidRPr="00E60414" w:rsidRDefault="00E60414" w:rsidP="00E60414">
      <w:pPr>
        <w:pStyle w:val="Bibliografa"/>
      </w:pPr>
      <w:r w:rsidRPr="00E60414">
        <w:t xml:space="preserve">23. </w:t>
      </w:r>
      <w:r w:rsidRPr="00E60414">
        <w:tab/>
        <w:t>Features - Pencil Project [Internet]. [citado 15 de enero de 2019]. Disponible en: https://pencil.evolus.vn/Features.html</w:t>
      </w:r>
    </w:p>
    <w:p w14:paraId="2268A14F" w14:textId="77777777" w:rsidR="00E60414" w:rsidRPr="00E60414" w:rsidRDefault="00E60414" w:rsidP="00E60414">
      <w:pPr>
        <w:pStyle w:val="Bibliografa"/>
      </w:pPr>
      <w:r w:rsidRPr="00E60414">
        <w:t xml:space="preserve">24. </w:t>
      </w:r>
      <w:r w:rsidRPr="00E60414">
        <w:tab/>
        <w:t>Download free Adobe XD CC | UX/UI design and collaboration tool [Internet]. [citado 15 de enero de 2019]. Disponible en: https://www.adobe.com/es/products/xd.html</w:t>
      </w:r>
    </w:p>
    <w:p w14:paraId="23010B39" w14:textId="77777777" w:rsidR="00E60414" w:rsidRPr="00E60414" w:rsidRDefault="00E60414" w:rsidP="00E60414">
      <w:pPr>
        <w:pStyle w:val="Bibliografa"/>
      </w:pPr>
      <w:r w:rsidRPr="00E60414">
        <w:lastRenderedPageBreak/>
        <w:t xml:space="preserve">25. </w:t>
      </w:r>
      <w:r w:rsidRPr="00E60414">
        <w:tab/>
        <w:t>13.5. zipfile — Work with ZIP archives — Python 3.6.8 documentation [Internet]. [citado 21 de enero de 2019]. Disponible en: https://docs.python.org/3.6/library/zipfile.html</w:t>
      </w:r>
    </w:p>
    <w:p w14:paraId="7A185408" w14:textId="77777777" w:rsidR="00E60414" w:rsidRPr="00E60414" w:rsidRDefault="00E60414" w:rsidP="00E60414">
      <w:pPr>
        <w:pStyle w:val="Bibliografa"/>
      </w:pPr>
      <w:r w:rsidRPr="00E60414">
        <w:t xml:space="preserve">26. </w:t>
      </w:r>
      <w:r w:rsidRPr="00E60414">
        <w:tab/>
        <w:t>10.10. shutil — High-level file operations — Python 2.7.16 documentation [Internet]. [citado 10 de junio de 2019]. Disponible en: https://docs.python.org/2/library/shutil.html</w:t>
      </w:r>
    </w:p>
    <w:p w14:paraId="125CBE4E" w14:textId="77777777" w:rsidR="00E60414" w:rsidRPr="00E60414" w:rsidRDefault="00E60414" w:rsidP="00E60414">
      <w:pPr>
        <w:pStyle w:val="Bibliografa"/>
      </w:pPr>
      <w:r w:rsidRPr="00E60414">
        <w:t xml:space="preserve">27. </w:t>
      </w:r>
      <w:r w:rsidRPr="00E60414">
        <w:tab/>
        <w:t>Overview of NetworkX — NetworkX 2.3 documentation [Internet]. [citado 10 de junio de 2019]. Disponible en: https://networkx.github.io/documentation/stable/</w:t>
      </w:r>
    </w:p>
    <w:p w14:paraId="0AFD7282" w14:textId="77777777" w:rsidR="00E60414" w:rsidRPr="00E60414" w:rsidRDefault="00E60414" w:rsidP="00E60414">
      <w:pPr>
        <w:pStyle w:val="Bibliografa"/>
      </w:pPr>
      <w:r w:rsidRPr="00E60414">
        <w:t xml:space="preserve">28. </w:t>
      </w:r>
      <w:r w:rsidRPr="00E60414">
        <w:tab/>
        <w:t>ulfaslak/network_styling_with_d3: (1) Input a network. (2) Style it. (3) Download the result. [Internet]. [citado 10 de junio de 2019]. Disponible en: https://github.com/ulfaslak/network_styling_with_d3</w:t>
      </w:r>
    </w:p>
    <w:p w14:paraId="381E933C" w14:textId="77777777" w:rsidR="00E60414" w:rsidRPr="00E60414" w:rsidRDefault="00E60414" w:rsidP="00E60414">
      <w:pPr>
        <w:pStyle w:val="Bibliografa"/>
      </w:pPr>
      <w:r w:rsidRPr="00E60414">
        <w:t xml:space="preserve">29. </w:t>
      </w:r>
      <w:r w:rsidRPr="00E60414">
        <w:tab/>
        <w:t>benmaier/netwulf: Interactive visualization of networks based on Ulf Aslak’s d3 web app. [Internet]. [citado 10 de junio de 2019]. Disponible en: https://github.com/benmaier/netwulf</w:t>
      </w:r>
    </w:p>
    <w:p w14:paraId="08032C82" w14:textId="77777777" w:rsidR="00E60414" w:rsidRPr="00E60414" w:rsidRDefault="00E60414" w:rsidP="00E60414">
      <w:pPr>
        <w:pStyle w:val="Bibliografa"/>
      </w:pPr>
      <w:r w:rsidRPr="00E60414">
        <w:t xml:space="preserve">30. </w:t>
      </w:r>
      <w:r w:rsidRPr="00E60414">
        <w:tab/>
        <w:t>Beautiful Soup Documentation — Beautiful Soup 4.4.0 documentation [Internet]. [citado 21 de enero de 2019]. Disponible en: https://www.crummy.com/software/BeautifulSoup/bs4/doc/index.html</w:t>
      </w:r>
    </w:p>
    <w:p w14:paraId="7CCF242E" w14:textId="77777777" w:rsidR="00E60414" w:rsidRPr="00E60414" w:rsidRDefault="00E60414" w:rsidP="00E60414">
      <w:pPr>
        <w:pStyle w:val="Bibliografa"/>
      </w:pPr>
      <w:r w:rsidRPr="00E60414">
        <w:t xml:space="preserve">31. </w:t>
      </w:r>
      <w:r w:rsidRPr="00E60414">
        <w:tab/>
        <w:t>21.5. urllib — URL handling modules — Python 3.6.8 documentation [Internet]. [citado 10 de junio de 2019]. Disponible en: https://docs.python.org/3.6/library/urllib.html</w:t>
      </w:r>
    </w:p>
    <w:p w14:paraId="31ABF851" w14:textId="77777777" w:rsidR="00E60414" w:rsidRPr="00E60414" w:rsidRDefault="00E60414" w:rsidP="00E60414">
      <w:pPr>
        <w:pStyle w:val="Bibliografa"/>
      </w:pPr>
      <w:r w:rsidRPr="00E60414">
        <w:t xml:space="preserve">32. </w:t>
      </w:r>
      <w:r w:rsidRPr="00E60414">
        <w:tab/>
        <w:t>PLY (Python Lex-Yacc) [Internet]. [citado 27 de enero de 2019]. Disponible en: http://www.dabeaz.com/ply/</w:t>
      </w:r>
    </w:p>
    <w:p w14:paraId="2D61FBCA" w14:textId="77777777" w:rsidR="00E60414" w:rsidRPr="00E60414" w:rsidRDefault="00E60414" w:rsidP="00E60414">
      <w:pPr>
        <w:pStyle w:val="Bibliografa"/>
      </w:pPr>
      <w:r w:rsidRPr="00E60414">
        <w:t xml:space="preserve">33. </w:t>
      </w:r>
      <w:r w:rsidRPr="00E60414">
        <w:tab/>
        <w:t>Welcome to Flask — Flask 1.0.2 documentation [Internet]. [citado 10 de junio de 2019]. Disponible en: http://flask.pocoo.org/docs/1.0/</w:t>
      </w:r>
    </w:p>
    <w:p w14:paraId="23054F59" w14:textId="77777777" w:rsidR="00E60414" w:rsidRPr="00E60414" w:rsidRDefault="00E60414" w:rsidP="00E60414">
      <w:pPr>
        <w:pStyle w:val="Bibliografa"/>
      </w:pPr>
      <w:r w:rsidRPr="00E60414">
        <w:t xml:space="preserve">34. </w:t>
      </w:r>
      <w:r w:rsidRPr="00E60414">
        <w:tab/>
        <w:t>The Flask Mega-Tutorial Part I: Hello, World! - miguelgrinberg.com [Internet]. [citado 10 de junio de 2019]. Disponible en: https://blog.miguelgrinberg.com/post/the-flask-mega-tutorial-part-i-hello-world</w:t>
      </w:r>
    </w:p>
    <w:p w14:paraId="1DC1D071" w14:textId="77777777" w:rsidR="00E60414" w:rsidRPr="00E60414" w:rsidRDefault="00E60414" w:rsidP="00E60414">
      <w:pPr>
        <w:pStyle w:val="Bibliografa"/>
      </w:pPr>
      <w:r w:rsidRPr="00E60414">
        <w:t xml:space="preserve">35. </w:t>
      </w:r>
      <w:r w:rsidRPr="00E60414">
        <w:tab/>
        <w:t>Flask-Babel — Flask Babel 1.0 documentation [Internet]. [citado 10 de junio de 2019]. Disponible en: https://pythonhosted.org/Flask-Babel/</w:t>
      </w:r>
    </w:p>
    <w:p w14:paraId="2F6640FD" w14:textId="77777777" w:rsidR="00E60414" w:rsidRPr="00E60414" w:rsidRDefault="00E60414" w:rsidP="00E60414">
      <w:pPr>
        <w:pStyle w:val="Bibliografa"/>
      </w:pPr>
      <w:r w:rsidRPr="00E60414">
        <w:t xml:space="preserve">36. </w:t>
      </w:r>
      <w:r w:rsidRPr="00E60414">
        <w:tab/>
        <w:t>JavaScript - Wikipedia, la enciclopedia libre [Internet]. [citado 10 de junio de 2019]. Disponible en: https://es.wikipedia.org/wiki/JavaScript</w:t>
      </w:r>
    </w:p>
    <w:p w14:paraId="00D7FDC2" w14:textId="77777777" w:rsidR="00E60414" w:rsidRPr="00E60414" w:rsidRDefault="00E60414" w:rsidP="00E60414">
      <w:pPr>
        <w:pStyle w:val="Bibliografa"/>
      </w:pPr>
      <w:r w:rsidRPr="00E60414">
        <w:t xml:space="preserve">37. </w:t>
      </w:r>
      <w:r w:rsidRPr="00E60414">
        <w:tab/>
        <w:t>jQuery - Wikipedia, la enciclopedia libre [Internet]. [citado 10 de junio de 2019]. Disponible en: https://es.wikipedia.org/wiki/JQuery</w:t>
      </w:r>
    </w:p>
    <w:p w14:paraId="792EB8C4" w14:textId="77777777" w:rsidR="00E60414" w:rsidRPr="00E60414" w:rsidRDefault="00E60414" w:rsidP="00E60414">
      <w:pPr>
        <w:pStyle w:val="Bibliografa"/>
      </w:pPr>
      <w:r w:rsidRPr="00E60414">
        <w:t xml:space="preserve">38. </w:t>
      </w:r>
      <w:r w:rsidRPr="00E60414">
        <w:tab/>
        <w:t xml:space="preserve">sentdex. Flask Tutorial Web Development with Python 1 - Intro [Internet]. [citado 11 de junio de 2019]. Disponible en: </w:t>
      </w:r>
      <w:r w:rsidRPr="00E60414">
        <w:lastRenderedPageBreak/>
        <w:t>https://www.youtube.com/watch?v=Lv1fv-HmkQo&amp;list=PLQVvvaa0QuDc_owjTbIY4rbgXOFkUYOUB</w:t>
      </w:r>
    </w:p>
    <w:p w14:paraId="10732760" w14:textId="77777777" w:rsidR="00E60414" w:rsidRPr="00E60414" w:rsidRDefault="00E60414" w:rsidP="00E60414">
      <w:pPr>
        <w:pStyle w:val="Bibliografa"/>
      </w:pPr>
      <w:r w:rsidRPr="00E60414">
        <w:t xml:space="preserve">39. </w:t>
      </w:r>
      <w:r w:rsidRPr="00E60414">
        <w:tab/>
        <w:t>From Book to Network [Internet]. Network of Thrones. 2017 [citado 16 de enero de 2019]. Disponible en: https://networkofthrones.wordpress.com/from-book-to-network/</w:t>
      </w:r>
    </w:p>
    <w:p w14:paraId="2CBA49BF" w14:textId="77777777" w:rsidR="00E60414" w:rsidRPr="00E60414" w:rsidRDefault="00E60414" w:rsidP="00E60414">
      <w:pPr>
        <w:pStyle w:val="Bibliografa"/>
      </w:pPr>
      <w:r w:rsidRPr="00E60414">
        <w:t xml:space="preserve">40. </w:t>
      </w:r>
      <w:r w:rsidRPr="00E60414">
        <w:tab/>
        <w:t>Michael Peterson, Matt Fernandez, Ben Ulmer. Extracting Social Network from Literature to Predict Antagonist and Protagonist. 7 de diciembre de 2015; Disponible en: https://nlp.stanford.edu/courses/cs224n/2015/reports/14.pdf</w:t>
      </w:r>
    </w:p>
    <w:p w14:paraId="01ABDCE3" w14:textId="77777777" w:rsidR="00E60414" w:rsidRPr="00E60414" w:rsidRDefault="00E60414" w:rsidP="00E60414">
      <w:pPr>
        <w:pStyle w:val="Bibliografa"/>
      </w:pPr>
      <w:r w:rsidRPr="00E60414">
        <w:t xml:space="preserve">41. </w:t>
      </w:r>
      <w:r w:rsidRPr="00E60414">
        <w:tab/>
        <w:t>The Stanford Natural Language Processing Group [Internet]. [citado 10 de junio de 2019]. Disponible en: https://nlp.stanford.edu/software/CRF-NER.html</w:t>
      </w:r>
    </w:p>
    <w:p w14:paraId="3945A24B" w14:textId="77777777" w:rsidR="00E60414" w:rsidRPr="00E60414" w:rsidRDefault="00E60414" w:rsidP="00E60414">
      <w:pPr>
        <w:pStyle w:val="Bibliografa"/>
      </w:pPr>
      <w:r w:rsidRPr="00E60414">
        <w:t xml:space="preserve">42. </w:t>
      </w:r>
      <w:r w:rsidRPr="00E60414">
        <w:tab/>
        <w:t>Extracting social networks from literary fiction [Internet]. [citado 10 de junio de 2019]. Disponible en: https://dl.acm.org/citation.cfm?id=1858696</w:t>
      </w:r>
    </w:p>
    <w:p w14:paraId="116FCEE8" w14:textId="5ECC5FA2" w:rsidR="00E60414" w:rsidRPr="00E60414" w:rsidRDefault="00E60414" w:rsidP="00E60414">
      <w:r>
        <w:fldChar w:fldCharType="end"/>
      </w:r>
    </w:p>
    <w:sectPr w:rsidR="00E60414" w:rsidRPr="00E60414" w:rsidSect="0026650E">
      <w:headerReference w:type="default" r:id="rId26"/>
      <w:endnotePr>
        <w:numFmt w:val="decimal"/>
      </w:endnotePr>
      <w:pgSz w:w="11906" w:h="16838"/>
      <w:pgMar w:top="1701" w:right="1418"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67FE0" w14:textId="77777777" w:rsidR="00211076" w:rsidRDefault="00211076" w:rsidP="00CE2EB9">
      <w:pPr>
        <w:spacing w:after="0" w:line="240" w:lineRule="auto"/>
      </w:pPr>
      <w:r>
        <w:separator/>
      </w:r>
    </w:p>
  </w:endnote>
  <w:endnote w:type="continuationSeparator" w:id="0">
    <w:p w14:paraId="459D4967" w14:textId="77777777" w:rsidR="00211076" w:rsidRDefault="00211076" w:rsidP="00CE2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A00002AF" w:usb1="5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lyUPC">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0A95A" w14:textId="77777777" w:rsidR="00211076" w:rsidRDefault="00211076" w:rsidP="00CE2EB9">
      <w:pPr>
        <w:spacing w:after="0" w:line="240" w:lineRule="auto"/>
      </w:pPr>
      <w:r>
        <w:separator/>
      </w:r>
    </w:p>
  </w:footnote>
  <w:footnote w:type="continuationSeparator" w:id="0">
    <w:p w14:paraId="3DDF7B32" w14:textId="77777777" w:rsidR="00211076" w:rsidRDefault="00211076" w:rsidP="00CE2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16BC1" w14:textId="77777777" w:rsidR="00D51643" w:rsidRPr="001A66A7" w:rsidRDefault="00D51643" w:rsidP="0026650E">
    <w:pPr>
      <w:pStyle w:val="Encabezado"/>
      <w:ind w:firstLine="0"/>
      <w:rPr>
        <w:szCs w:val="24"/>
      </w:rPr>
    </w:pPr>
    <w:r w:rsidRPr="001A66A7">
      <w:rPr>
        <w:szCs w:val="24"/>
      </w:rPr>
      <w:fldChar w:fldCharType="begin"/>
    </w:r>
    <w:r w:rsidRPr="001A66A7">
      <w:rPr>
        <w:szCs w:val="24"/>
      </w:rPr>
      <w:instrText>PAGE   \* MERGEFORMAT</w:instrText>
    </w:r>
    <w:r w:rsidRPr="001A66A7">
      <w:rPr>
        <w:szCs w:val="24"/>
      </w:rPr>
      <w:fldChar w:fldCharType="separate"/>
    </w:r>
    <w:r w:rsidRPr="001A66A7">
      <w:rPr>
        <w:szCs w:val="24"/>
      </w:rPr>
      <w:t>1</w:t>
    </w:r>
    <w:r w:rsidRPr="001A66A7">
      <w:rPr>
        <w:szCs w:val="24"/>
      </w:rPr>
      <w:fldChar w:fldCharType="end"/>
    </w:r>
    <w:r w:rsidRPr="001A66A7">
      <w:rPr>
        <w:szCs w:val="24"/>
      </w:rPr>
      <w:tab/>
    </w:r>
    <w:r w:rsidRPr="001A66A7">
      <w:rPr>
        <w:szCs w:val="24"/>
      </w:rPr>
      <w:fldChar w:fldCharType="begin"/>
    </w:r>
    <w:r w:rsidRPr="001A66A7">
      <w:rPr>
        <w:szCs w:val="24"/>
      </w:rPr>
      <w:instrText xml:space="preserve"> STYLEREF  "Título 1"  \* MERGEFORMAT </w:instrText>
    </w:r>
    <w:r w:rsidRPr="001A66A7">
      <w:rPr>
        <w:szCs w:val="24"/>
      </w:rPr>
      <w:fldChar w:fldCharType="separate"/>
    </w:r>
    <w:r>
      <w:rPr>
        <w:noProof/>
        <w:szCs w:val="24"/>
      </w:rPr>
      <w:t>Índice General</w:t>
    </w:r>
    <w:r w:rsidRPr="001A66A7">
      <w:rPr>
        <w:szCs w:val="24"/>
      </w:rPr>
      <w:fldChar w:fldCharType="end"/>
    </w:r>
  </w:p>
  <w:p w14:paraId="42CF8E53" w14:textId="77777777" w:rsidR="00D51643" w:rsidRDefault="00D5164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04978" w14:textId="77777777" w:rsidR="00D51643" w:rsidRPr="001A66A7" w:rsidRDefault="00D51643" w:rsidP="0026650E">
    <w:pPr>
      <w:pStyle w:val="Encabezado"/>
      <w:ind w:firstLine="0"/>
      <w:jc w:val="right"/>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A1476" w14:textId="1FA26571" w:rsidR="00D51643" w:rsidRDefault="00D51643" w:rsidP="0026650E">
    <w:pPr>
      <w:pStyle w:val="Encabezado"/>
      <w:ind w:firstLine="0"/>
      <w:rPr>
        <w:szCs w:val="24"/>
      </w:rPr>
    </w:pPr>
    <w:r w:rsidRPr="001A66A7">
      <w:rPr>
        <w:szCs w:val="24"/>
      </w:rPr>
      <w:fldChar w:fldCharType="begin"/>
    </w:r>
    <w:r w:rsidRPr="001A66A7">
      <w:rPr>
        <w:szCs w:val="24"/>
      </w:rPr>
      <w:instrText xml:space="preserve"> STYLEREF  "Título 1"  \* MERGEFORMAT </w:instrText>
    </w:r>
    <w:r w:rsidRPr="001A66A7">
      <w:rPr>
        <w:szCs w:val="24"/>
      </w:rPr>
      <w:fldChar w:fldCharType="separate"/>
    </w:r>
    <w:r w:rsidR="00813AA6">
      <w:rPr>
        <w:noProof/>
        <w:szCs w:val="24"/>
      </w:rPr>
      <w:t>Índice de figuras</w:t>
    </w:r>
    <w:r w:rsidRPr="001A66A7">
      <w:rPr>
        <w:szCs w:val="24"/>
      </w:rPr>
      <w:fldChar w:fldCharType="end"/>
    </w:r>
  </w:p>
  <w:p w14:paraId="5DEFED26" w14:textId="77777777" w:rsidR="00D51643" w:rsidRPr="001A66A7" w:rsidRDefault="00D51643" w:rsidP="0026650E">
    <w:pPr>
      <w:pStyle w:val="Encabezado"/>
      <w:ind w:firstLine="0"/>
      <w:jc w:val="right"/>
      <w:rPr>
        <w:szCs w:val="24"/>
      </w:rPr>
    </w:pPr>
    <w:r w:rsidRPr="001A66A7">
      <w:rPr>
        <w:szCs w:val="24"/>
      </w:rPr>
      <w:fldChar w:fldCharType="begin"/>
    </w:r>
    <w:r w:rsidRPr="001A66A7">
      <w:rPr>
        <w:szCs w:val="24"/>
      </w:rPr>
      <w:instrText>PAGE   \* MERGEFORMAT</w:instrText>
    </w:r>
    <w:r w:rsidRPr="001A66A7">
      <w:rPr>
        <w:szCs w:val="24"/>
      </w:rPr>
      <w:fldChar w:fldCharType="separate"/>
    </w:r>
    <w:r w:rsidRPr="001A66A7">
      <w:rPr>
        <w:szCs w:val="24"/>
      </w:rPr>
      <w:t>1</w:t>
    </w:r>
    <w:r w:rsidRPr="001A66A7">
      <w:rPr>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910"/>
    <w:multiLevelType w:val="multilevel"/>
    <w:tmpl w:val="8FB21538"/>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193B68"/>
    <w:multiLevelType w:val="hybridMultilevel"/>
    <w:tmpl w:val="7CA662F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F00DA9"/>
    <w:multiLevelType w:val="hybridMultilevel"/>
    <w:tmpl w:val="91167A7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071E2F71"/>
    <w:multiLevelType w:val="multilevel"/>
    <w:tmpl w:val="7DEE8826"/>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E11B5E"/>
    <w:multiLevelType w:val="hybridMultilevel"/>
    <w:tmpl w:val="D35E63A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15:restartNumberingAfterBreak="0">
    <w:nsid w:val="103D32DE"/>
    <w:multiLevelType w:val="hybridMultilevel"/>
    <w:tmpl w:val="657CDC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11DA1C3D"/>
    <w:multiLevelType w:val="multilevel"/>
    <w:tmpl w:val="EE18B6C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C12445"/>
    <w:multiLevelType w:val="hybridMultilevel"/>
    <w:tmpl w:val="5AB684F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200C16FD"/>
    <w:multiLevelType w:val="hybridMultilevel"/>
    <w:tmpl w:val="1A34C0A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215503D0"/>
    <w:multiLevelType w:val="hybridMultilevel"/>
    <w:tmpl w:val="D70C845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23215C52"/>
    <w:multiLevelType w:val="hybridMultilevel"/>
    <w:tmpl w:val="1E82E56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15:restartNumberingAfterBreak="0">
    <w:nsid w:val="23E9598D"/>
    <w:multiLevelType w:val="hybridMultilevel"/>
    <w:tmpl w:val="738AF70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4B61DBA"/>
    <w:multiLevelType w:val="hybridMultilevel"/>
    <w:tmpl w:val="3D52D02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2BF87322"/>
    <w:multiLevelType w:val="multilevel"/>
    <w:tmpl w:val="7FB259B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C602775"/>
    <w:multiLevelType w:val="hybridMultilevel"/>
    <w:tmpl w:val="FCE0DA4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DE31A6C"/>
    <w:multiLevelType w:val="hybridMultilevel"/>
    <w:tmpl w:val="ABA457E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2F93460F"/>
    <w:multiLevelType w:val="hybridMultilevel"/>
    <w:tmpl w:val="E776401A"/>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7" w15:restartNumberingAfterBreak="0">
    <w:nsid w:val="32C869CE"/>
    <w:multiLevelType w:val="multilevel"/>
    <w:tmpl w:val="91968AF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7C9479B"/>
    <w:multiLevelType w:val="hybridMultilevel"/>
    <w:tmpl w:val="9D1A593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9" w15:restartNumberingAfterBreak="0">
    <w:nsid w:val="38BB2E0E"/>
    <w:multiLevelType w:val="hybridMultilevel"/>
    <w:tmpl w:val="221631A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0" w15:restartNumberingAfterBreak="0">
    <w:nsid w:val="3A7A2801"/>
    <w:multiLevelType w:val="hybridMultilevel"/>
    <w:tmpl w:val="E0A22A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3B986562"/>
    <w:multiLevelType w:val="hybridMultilevel"/>
    <w:tmpl w:val="524EED1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15:restartNumberingAfterBreak="0">
    <w:nsid w:val="3DF80E18"/>
    <w:multiLevelType w:val="hybridMultilevel"/>
    <w:tmpl w:val="DD6057D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3" w15:restartNumberingAfterBreak="0">
    <w:nsid w:val="3E266819"/>
    <w:multiLevelType w:val="hybridMultilevel"/>
    <w:tmpl w:val="8F4E499C"/>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15:restartNumberingAfterBreak="0">
    <w:nsid w:val="3FFB3951"/>
    <w:multiLevelType w:val="hybridMultilevel"/>
    <w:tmpl w:val="45309D3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5" w15:restartNumberingAfterBreak="0">
    <w:nsid w:val="4157558F"/>
    <w:multiLevelType w:val="hybridMultilevel"/>
    <w:tmpl w:val="0C8495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15:restartNumberingAfterBreak="0">
    <w:nsid w:val="4A22321A"/>
    <w:multiLevelType w:val="hybridMultilevel"/>
    <w:tmpl w:val="7F9CE16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4C506833"/>
    <w:multiLevelType w:val="multilevel"/>
    <w:tmpl w:val="816CA1E8"/>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CC0209D"/>
    <w:multiLevelType w:val="hybridMultilevel"/>
    <w:tmpl w:val="ABE85FE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9" w15:restartNumberingAfterBreak="0">
    <w:nsid w:val="4DF50142"/>
    <w:multiLevelType w:val="hybridMultilevel"/>
    <w:tmpl w:val="EDAEAEA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15:restartNumberingAfterBreak="0">
    <w:nsid w:val="4F721580"/>
    <w:multiLevelType w:val="hybridMultilevel"/>
    <w:tmpl w:val="087A7E0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1" w15:restartNumberingAfterBreak="0">
    <w:nsid w:val="50F05627"/>
    <w:multiLevelType w:val="hybridMultilevel"/>
    <w:tmpl w:val="B0285F12"/>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2" w15:restartNumberingAfterBreak="0">
    <w:nsid w:val="51696C41"/>
    <w:multiLevelType w:val="hybridMultilevel"/>
    <w:tmpl w:val="79A672E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3" w15:restartNumberingAfterBreak="0">
    <w:nsid w:val="525256C9"/>
    <w:multiLevelType w:val="hybridMultilevel"/>
    <w:tmpl w:val="38903B9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15:restartNumberingAfterBreak="0">
    <w:nsid w:val="55A67E11"/>
    <w:multiLevelType w:val="hybridMultilevel"/>
    <w:tmpl w:val="33A4785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5" w15:restartNumberingAfterBreak="0">
    <w:nsid w:val="5D14123D"/>
    <w:multiLevelType w:val="hybridMultilevel"/>
    <w:tmpl w:val="E75AFE9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6" w15:restartNumberingAfterBreak="0">
    <w:nsid w:val="60E50E6C"/>
    <w:multiLevelType w:val="hybridMultilevel"/>
    <w:tmpl w:val="CD26CBB4"/>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657A33F8"/>
    <w:multiLevelType w:val="hybridMultilevel"/>
    <w:tmpl w:val="6124343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15:restartNumberingAfterBreak="0">
    <w:nsid w:val="66826434"/>
    <w:multiLevelType w:val="hybridMultilevel"/>
    <w:tmpl w:val="F5BE0898"/>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9" w15:restartNumberingAfterBreak="0">
    <w:nsid w:val="6AA87799"/>
    <w:multiLevelType w:val="hybridMultilevel"/>
    <w:tmpl w:val="DEB0B6B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0" w15:restartNumberingAfterBreak="0">
    <w:nsid w:val="736235B3"/>
    <w:multiLevelType w:val="hybridMultilevel"/>
    <w:tmpl w:val="9D8A232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1" w15:restartNumberingAfterBreak="0">
    <w:nsid w:val="79C26491"/>
    <w:multiLevelType w:val="multilevel"/>
    <w:tmpl w:val="930CC038"/>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7"/>
  </w:num>
  <w:num w:numId="3">
    <w:abstractNumId w:val="6"/>
  </w:num>
  <w:num w:numId="4">
    <w:abstractNumId w:val="27"/>
  </w:num>
  <w:num w:numId="5">
    <w:abstractNumId w:val="41"/>
  </w:num>
  <w:num w:numId="6">
    <w:abstractNumId w:val="0"/>
  </w:num>
  <w:num w:numId="7">
    <w:abstractNumId w:val="3"/>
  </w:num>
  <w:num w:numId="8">
    <w:abstractNumId w:val="4"/>
  </w:num>
  <w:num w:numId="9">
    <w:abstractNumId w:val="22"/>
  </w:num>
  <w:num w:numId="10">
    <w:abstractNumId w:val="32"/>
  </w:num>
  <w:num w:numId="11">
    <w:abstractNumId w:val="31"/>
  </w:num>
  <w:num w:numId="12">
    <w:abstractNumId w:val="20"/>
  </w:num>
  <w:num w:numId="13">
    <w:abstractNumId w:val="30"/>
  </w:num>
  <w:num w:numId="14">
    <w:abstractNumId w:val="23"/>
  </w:num>
  <w:num w:numId="15">
    <w:abstractNumId w:val="38"/>
  </w:num>
  <w:num w:numId="16">
    <w:abstractNumId w:val="18"/>
  </w:num>
  <w:num w:numId="17">
    <w:abstractNumId w:val="16"/>
  </w:num>
  <w:num w:numId="18">
    <w:abstractNumId w:val="35"/>
  </w:num>
  <w:num w:numId="19">
    <w:abstractNumId w:val="37"/>
  </w:num>
  <w:num w:numId="20">
    <w:abstractNumId w:val="26"/>
  </w:num>
  <w:num w:numId="21">
    <w:abstractNumId w:val="7"/>
  </w:num>
  <w:num w:numId="22">
    <w:abstractNumId w:val="25"/>
  </w:num>
  <w:num w:numId="23">
    <w:abstractNumId w:val="29"/>
  </w:num>
  <w:num w:numId="24">
    <w:abstractNumId w:val="33"/>
  </w:num>
  <w:num w:numId="25">
    <w:abstractNumId w:val="8"/>
  </w:num>
  <w:num w:numId="26">
    <w:abstractNumId w:val="34"/>
  </w:num>
  <w:num w:numId="27">
    <w:abstractNumId w:val="39"/>
  </w:num>
  <w:num w:numId="28">
    <w:abstractNumId w:val="14"/>
  </w:num>
  <w:num w:numId="29">
    <w:abstractNumId w:val="10"/>
  </w:num>
  <w:num w:numId="30">
    <w:abstractNumId w:val="2"/>
  </w:num>
  <w:num w:numId="31">
    <w:abstractNumId w:val="1"/>
  </w:num>
  <w:num w:numId="32">
    <w:abstractNumId w:val="15"/>
  </w:num>
  <w:num w:numId="33">
    <w:abstractNumId w:val="11"/>
  </w:num>
  <w:num w:numId="34">
    <w:abstractNumId w:val="28"/>
  </w:num>
  <w:num w:numId="35">
    <w:abstractNumId w:val="36"/>
  </w:num>
  <w:num w:numId="36">
    <w:abstractNumId w:val="24"/>
  </w:num>
  <w:num w:numId="37">
    <w:abstractNumId w:val="19"/>
  </w:num>
  <w:num w:numId="38">
    <w:abstractNumId w:val="40"/>
  </w:num>
  <w:num w:numId="39">
    <w:abstractNumId w:val="9"/>
  </w:num>
  <w:num w:numId="40">
    <w:abstractNumId w:val="12"/>
  </w:num>
  <w:num w:numId="41">
    <w:abstractNumId w:val="21"/>
  </w:num>
  <w:num w:numId="42">
    <w:abstractNumId w:val="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4A"/>
    <w:rsid w:val="00023B71"/>
    <w:rsid w:val="00071036"/>
    <w:rsid w:val="00182B2D"/>
    <w:rsid w:val="001B0DD8"/>
    <w:rsid w:val="001D7D0F"/>
    <w:rsid w:val="001F55DD"/>
    <w:rsid w:val="00211076"/>
    <w:rsid w:val="0026650E"/>
    <w:rsid w:val="0029204A"/>
    <w:rsid w:val="0033749F"/>
    <w:rsid w:val="003D4AB3"/>
    <w:rsid w:val="003D4D56"/>
    <w:rsid w:val="0048020C"/>
    <w:rsid w:val="0048505A"/>
    <w:rsid w:val="00595D5D"/>
    <w:rsid w:val="006C07E4"/>
    <w:rsid w:val="0081040C"/>
    <w:rsid w:val="00813AA6"/>
    <w:rsid w:val="0092720F"/>
    <w:rsid w:val="009567E4"/>
    <w:rsid w:val="00AD71B5"/>
    <w:rsid w:val="00BF2A4B"/>
    <w:rsid w:val="00CE2EB9"/>
    <w:rsid w:val="00D51643"/>
    <w:rsid w:val="00D765D3"/>
    <w:rsid w:val="00D90D65"/>
    <w:rsid w:val="00DC15A4"/>
    <w:rsid w:val="00E07F5E"/>
    <w:rsid w:val="00E4045B"/>
    <w:rsid w:val="00E60414"/>
    <w:rsid w:val="00EE3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5ACF"/>
  <w15:chartTrackingRefBased/>
  <w15:docId w15:val="{C06A89C4-C495-4D58-A72D-594E5FAC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EB9"/>
    <w:pPr>
      <w:spacing w:after="120"/>
      <w:ind w:firstLine="284"/>
      <w:jc w:val="both"/>
    </w:pPr>
    <w:rPr>
      <w:rFonts w:ascii="Liberation Serif" w:hAnsi="Liberation Serif"/>
      <w:sz w:val="24"/>
    </w:rPr>
  </w:style>
  <w:style w:type="paragraph" w:styleId="Ttulo1">
    <w:name w:val="heading 1"/>
    <w:basedOn w:val="Normal"/>
    <w:next w:val="Normal"/>
    <w:link w:val="Ttulo1Car"/>
    <w:uiPriority w:val="9"/>
    <w:qFormat/>
    <w:rsid w:val="00CE2EB9"/>
    <w:pPr>
      <w:keepNext/>
      <w:keepLines/>
      <w:pBdr>
        <w:top w:val="single" w:sz="4" w:space="1" w:color="auto"/>
        <w:bottom w:val="single" w:sz="4" w:space="1" w:color="auto"/>
      </w:pBdr>
      <w:spacing w:before="600" w:after="360"/>
      <w:ind w:firstLine="0"/>
      <w:outlineLvl w:val="0"/>
    </w:pPr>
    <w:rPr>
      <w:rFonts w:eastAsiaTheme="majorEastAsia" w:cstheme="majorBidi"/>
      <w:b/>
      <w:sz w:val="48"/>
      <w:szCs w:val="32"/>
    </w:rPr>
  </w:style>
  <w:style w:type="paragraph" w:styleId="Ttulo2">
    <w:name w:val="heading 2"/>
    <w:basedOn w:val="Normal"/>
    <w:next w:val="Normal"/>
    <w:link w:val="Ttulo2Car"/>
    <w:uiPriority w:val="9"/>
    <w:unhideWhenUsed/>
    <w:qFormat/>
    <w:rsid w:val="00CE2EB9"/>
    <w:pPr>
      <w:keepNext/>
      <w:keepLines/>
      <w:spacing w:before="40" w:after="0"/>
      <w:ind w:firstLine="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CE2EB9"/>
    <w:pPr>
      <w:keepNext/>
      <w:keepLines/>
      <w:spacing w:before="40" w:after="0"/>
      <w:outlineLvl w:val="2"/>
    </w:pPr>
    <w:rPr>
      <w:rFonts w:asciiTheme="majorHAnsi" w:eastAsiaTheme="majorEastAsia" w:hAnsiTheme="majorHAnsi" w:cstheme="majorBidi"/>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2EB9"/>
    <w:rPr>
      <w:rFonts w:ascii="Liberation Serif" w:eastAsiaTheme="majorEastAsia" w:hAnsi="Liberation Serif" w:cstheme="majorBidi"/>
      <w:b/>
      <w:sz w:val="48"/>
      <w:szCs w:val="32"/>
    </w:rPr>
  </w:style>
  <w:style w:type="character" w:customStyle="1" w:styleId="Ttulo2Car">
    <w:name w:val="Título 2 Car"/>
    <w:basedOn w:val="Fuentedeprrafopredeter"/>
    <w:link w:val="Ttulo2"/>
    <w:uiPriority w:val="9"/>
    <w:rsid w:val="00CE2EB9"/>
    <w:rPr>
      <w:rFonts w:ascii="Liberation Serif" w:eastAsiaTheme="majorEastAsia" w:hAnsi="Liberation Serif" w:cstheme="majorBidi"/>
      <w:b/>
      <w:sz w:val="26"/>
      <w:szCs w:val="26"/>
    </w:rPr>
  </w:style>
  <w:style w:type="character" w:customStyle="1" w:styleId="Ttulo3Car">
    <w:name w:val="Título 3 Car"/>
    <w:basedOn w:val="Fuentedeprrafopredeter"/>
    <w:link w:val="Ttulo3"/>
    <w:uiPriority w:val="9"/>
    <w:rsid w:val="00CE2EB9"/>
    <w:rPr>
      <w:rFonts w:asciiTheme="majorHAnsi" w:eastAsiaTheme="majorEastAsia" w:hAnsiTheme="majorHAnsi" w:cstheme="majorBidi"/>
      <w:sz w:val="24"/>
      <w:szCs w:val="24"/>
    </w:rPr>
  </w:style>
  <w:style w:type="paragraph" w:styleId="Sinespaciado">
    <w:name w:val="No Spacing"/>
    <w:uiPriority w:val="1"/>
    <w:qFormat/>
    <w:rsid w:val="00CE2EB9"/>
    <w:pPr>
      <w:spacing w:after="0" w:line="240" w:lineRule="auto"/>
    </w:pPr>
    <w:rPr>
      <w:rFonts w:ascii="Liberation Serif" w:hAnsi="Liberation Serif"/>
      <w:sz w:val="24"/>
    </w:rPr>
  </w:style>
  <w:style w:type="paragraph" w:customStyle="1" w:styleId="western">
    <w:name w:val="western"/>
    <w:basedOn w:val="Normal"/>
    <w:rsid w:val="00CE2EB9"/>
    <w:pPr>
      <w:spacing w:before="100" w:beforeAutospacing="1" w:after="119" w:line="240" w:lineRule="auto"/>
    </w:pPr>
    <w:rPr>
      <w:rFonts w:ascii="Times New Roman" w:eastAsia="Times New Roman" w:hAnsi="Times New Roman" w:cs="Times New Roman"/>
      <w:szCs w:val="24"/>
      <w:lang w:eastAsia="es-ES"/>
    </w:rPr>
  </w:style>
  <w:style w:type="paragraph" w:styleId="Encabezado">
    <w:name w:val="header"/>
    <w:basedOn w:val="Normal"/>
    <w:link w:val="EncabezadoCar"/>
    <w:uiPriority w:val="99"/>
    <w:unhideWhenUsed/>
    <w:rsid w:val="00CE2E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2EB9"/>
    <w:rPr>
      <w:rFonts w:ascii="Liberation Serif" w:hAnsi="Liberation Serif"/>
      <w:sz w:val="24"/>
    </w:rPr>
  </w:style>
  <w:style w:type="paragraph" w:styleId="Piedepgina">
    <w:name w:val="footer"/>
    <w:basedOn w:val="Normal"/>
    <w:link w:val="PiedepginaCar"/>
    <w:uiPriority w:val="99"/>
    <w:unhideWhenUsed/>
    <w:rsid w:val="00CE2E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2EB9"/>
    <w:rPr>
      <w:rFonts w:ascii="Liberation Serif" w:hAnsi="Liberation Serif"/>
      <w:sz w:val="24"/>
    </w:rPr>
  </w:style>
  <w:style w:type="character" w:styleId="Hipervnculo">
    <w:name w:val="Hyperlink"/>
    <w:basedOn w:val="Fuentedeprrafopredeter"/>
    <w:uiPriority w:val="99"/>
    <w:unhideWhenUsed/>
    <w:rsid w:val="00CE2EB9"/>
    <w:rPr>
      <w:color w:val="0563C1" w:themeColor="hyperlink"/>
      <w:u w:val="single"/>
    </w:rPr>
  </w:style>
  <w:style w:type="paragraph" w:styleId="Prrafodelista">
    <w:name w:val="List Paragraph"/>
    <w:basedOn w:val="Normal"/>
    <w:uiPriority w:val="34"/>
    <w:qFormat/>
    <w:rsid w:val="00CE2EB9"/>
    <w:pPr>
      <w:ind w:left="720"/>
      <w:contextualSpacing/>
    </w:pPr>
  </w:style>
  <w:style w:type="paragraph" w:styleId="TtuloTDC">
    <w:name w:val="TOC Heading"/>
    <w:basedOn w:val="Ttulo1"/>
    <w:next w:val="Normal"/>
    <w:uiPriority w:val="39"/>
    <w:unhideWhenUsed/>
    <w:qFormat/>
    <w:rsid w:val="00CE2EB9"/>
    <w:pPr>
      <w:outlineLvl w:val="9"/>
    </w:pPr>
    <w:rPr>
      <w:rFonts w:asciiTheme="majorHAnsi" w:hAnsiTheme="majorHAnsi"/>
      <w:b w:val="0"/>
      <w:smallCaps/>
      <w:color w:val="2F5496" w:themeColor="accent1" w:themeShade="BF"/>
      <w:lang w:eastAsia="es-ES"/>
    </w:rPr>
  </w:style>
  <w:style w:type="paragraph" w:styleId="TDC1">
    <w:name w:val="toc 1"/>
    <w:basedOn w:val="Normal"/>
    <w:next w:val="Normal"/>
    <w:autoRedefine/>
    <w:uiPriority w:val="39"/>
    <w:unhideWhenUsed/>
    <w:rsid w:val="00CE2EB9"/>
    <w:pPr>
      <w:spacing w:after="100"/>
    </w:pPr>
  </w:style>
  <w:style w:type="paragraph" w:styleId="TDC2">
    <w:name w:val="toc 2"/>
    <w:basedOn w:val="Normal"/>
    <w:next w:val="Normal"/>
    <w:autoRedefine/>
    <w:uiPriority w:val="39"/>
    <w:unhideWhenUsed/>
    <w:rsid w:val="00CE2EB9"/>
    <w:pPr>
      <w:spacing w:after="100"/>
      <w:ind w:left="240"/>
    </w:pPr>
  </w:style>
  <w:style w:type="paragraph" w:styleId="Textonotaalfinal">
    <w:name w:val="endnote text"/>
    <w:basedOn w:val="Normal"/>
    <w:link w:val="TextonotaalfinalCar"/>
    <w:uiPriority w:val="99"/>
    <w:semiHidden/>
    <w:unhideWhenUsed/>
    <w:rsid w:val="00CE2EB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E2EB9"/>
    <w:rPr>
      <w:rFonts w:ascii="Liberation Serif" w:hAnsi="Liberation Serif"/>
      <w:sz w:val="20"/>
      <w:szCs w:val="20"/>
    </w:rPr>
  </w:style>
  <w:style w:type="character" w:styleId="Refdenotaalfinal">
    <w:name w:val="endnote reference"/>
    <w:basedOn w:val="Fuentedeprrafopredeter"/>
    <w:uiPriority w:val="99"/>
    <w:semiHidden/>
    <w:unhideWhenUsed/>
    <w:rsid w:val="00CE2EB9"/>
    <w:rPr>
      <w:vertAlign w:val="superscript"/>
    </w:rPr>
  </w:style>
  <w:style w:type="paragraph" w:styleId="Descripcin">
    <w:name w:val="caption"/>
    <w:basedOn w:val="Normal"/>
    <w:next w:val="Normal"/>
    <w:uiPriority w:val="35"/>
    <w:unhideWhenUsed/>
    <w:qFormat/>
    <w:rsid w:val="00CE2EB9"/>
    <w:pPr>
      <w:spacing w:after="200" w:line="240" w:lineRule="auto"/>
    </w:pPr>
    <w:rPr>
      <w:i/>
      <w:iCs/>
      <w:color w:val="44546A" w:themeColor="text2"/>
      <w:sz w:val="18"/>
      <w:szCs w:val="18"/>
    </w:rPr>
  </w:style>
  <w:style w:type="paragraph" w:styleId="Textonotapie">
    <w:name w:val="footnote text"/>
    <w:basedOn w:val="Normal"/>
    <w:link w:val="TextonotapieCar"/>
    <w:uiPriority w:val="99"/>
    <w:semiHidden/>
    <w:unhideWhenUsed/>
    <w:rsid w:val="00CE2EB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E2EB9"/>
    <w:rPr>
      <w:rFonts w:ascii="Liberation Serif" w:hAnsi="Liberation Serif"/>
      <w:sz w:val="20"/>
      <w:szCs w:val="20"/>
    </w:rPr>
  </w:style>
  <w:style w:type="paragraph" w:styleId="Tabladeilustraciones">
    <w:name w:val="table of figures"/>
    <w:basedOn w:val="Normal"/>
    <w:next w:val="Normal"/>
    <w:uiPriority w:val="99"/>
    <w:unhideWhenUsed/>
    <w:rsid w:val="00CE2EB9"/>
    <w:pPr>
      <w:spacing w:after="0"/>
    </w:pPr>
  </w:style>
  <w:style w:type="paragraph" w:styleId="Bibliografa">
    <w:name w:val="Bibliography"/>
    <w:basedOn w:val="Normal"/>
    <w:next w:val="Normal"/>
    <w:uiPriority w:val="37"/>
    <w:unhideWhenUsed/>
    <w:rsid w:val="00CE2EB9"/>
    <w:pPr>
      <w:tabs>
        <w:tab w:val="left" w:pos="504"/>
      </w:tabs>
      <w:spacing w:after="240" w:line="240" w:lineRule="auto"/>
      <w:ind w:left="504" w:hanging="504"/>
    </w:pPr>
  </w:style>
  <w:style w:type="paragraph" w:styleId="HTMLconformatoprevio">
    <w:name w:val="HTML Preformatted"/>
    <w:basedOn w:val="Normal"/>
    <w:link w:val="HTMLconformatoprevioCar"/>
    <w:uiPriority w:val="99"/>
    <w:semiHidden/>
    <w:unhideWhenUsed/>
    <w:rsid w:val="00CE2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E2EB9"/>
    <w:rPr>
      <w:rFonts w:ascii="Courier New" w:eastAsia="Times New Roman" w:hAnsi="Courier New" w:cs="Courier New"/>
      <w:sz w:val="20"/>
      <w:szCs w:val="20"/>
      <w:lang w:eastAsia="es-ES"/>
    </w:rPr>
  </w:style>
  <w:style w:type="character" w:customStyle="1" w:styleId="pln">
    <w:name w:val="pln"/>
    <w:basedOn w:val="Fuentedeprrafopredeter"/>
    <w:rsid w:val="00CE2EB9"/>
  </w:style>
  <w:style w:type="character" w:customStyle="1" w:styleId="pun">
    <w:name w:val="pun"/>
    <w:basedOn w:val="Fuentedeprrafopredeter"/>
    <w:rsid w:val="00CE2EB9"/>
  </w:style>
  <w:style w:type="character" w:customStyle="1" w:styleId="kwd">
    <w:name w:val="kwd"/>
    <w:basedOn w:val="Fuentedeprrafopredeter"/>
    <w:rsid w:val="00CE2EB9"/>
  </w:style>
  <w:style w:type="character" w:customStyle="1" w:styleId="lit">
    <w:name w:val="lit"/>
    <w:basedOn w:val="Fuentedeprrafopredeter"/>
    <w:rsid w:val="00CE2EB9"/>
  </w:style>
  <w:style w:type="paragraph" w:customStyle="1" w:styleId="ubucuerpotrabajo-western">
    <w:name w:val="ubucuerpotrabajo-western"/>
    <w:basedOn w:val="Normal"/>
    <w:rsid w:val="00CE2EB9"/>
    <w:pPr>
      <w:spacing w:before="100" w:beforeAutospacing="1" w:after="113" w:line="240" w:lineRule="auto"/>
    </w:pPr>
    <w:rPr>
      <w:rFonts w:ascii="Times New Roman" w:eastAsia="Times New Roman" w:hAnsi="Times New Roman" w:cs="Times New Roman"/>
      <w:szCs w:val="24"/>
      <w:lang w:eastAsia="es-ES"/>
    </w:rPr>
  </w:style>
  <w:style w:type="character" w:customStyle="1" w:styleId="TextocomentarioCar">
    <w:name w:val="Texto comentario Car"/>
    <w:basedOn w:val="Fuentedeprrafopredeter"/>
    <w:link w:val="Textocomentario"/>
    <w:uiPriority w:val="99"/>
    <w:semiHidden/>
    <w:rsid w:val="00CE2EB9"/>
    <w:rPr>
      <w:rFonts w:ascii="Liberation Serif" w:hAnsi="Liberation Serif"/>
      <w:sz w:val="20"/>
      <w:szCs w:val="20"/>
    </w:rPr>
  </w:style>
  <w:style w:type="paragraph" w:styleId="Textocomentario">
    <w:name w:val="annotation text"/>
    <w:basedOn w:val="Normal"/>
    <w:link w:val="TextocomentarioCar"/>
    <w:uiPriority w:val="99"/>
    <w:semiHidden/>
    <w:unhideWhenUsed/>
    <w:rsid w:val="00CE2EB9"/>
    <w:pPr>
      <w:spacing w:line="240" w:lineRule="auto"/>
    </w:pPr>
    <w:rPr>
      <w:sz w:val="20"/>
      <w:szCs w:val="20"/>
    </w:rPr>
  </w:style>
  <w:style w:type="character" w:customStyle="1" w:styleId="AsuntodelcomentarioCar">
    <w:name w:val="Asunto del comentario Car"/>
    <w:basedOn w:val="TextocomentarioCar"/>
    <w:link w:val="Asuntodelcomentario"/>
    <w:uiPriority w:val="99"/>
    <w:semiHidden/>
    <w:rsid w:val="00CE2EB9"/>
    <w:rPr>
      <w:rFonts w:ascii="Liberation Serif" w:hAnsi="Liberation Serif"/>
      <w:b/>
      <w:bCs/>
      <w:sz w:val="20"/>
      <w:szCs w:val="20"/>
    </w:rPr>
  </w:style>
  <w:style w:type="paragraph" w:styleId="Asuntodelcomentario">
    <w:name w:val="annotation subject"/>
    <w:basedOn w:val="Textocomentario"/>
    <w:next w:val="Textocomentario"/>
    <w:link w:val="AsuntodelcomentarioCar"/>
    <w:uiPriority w:val="99"/>
    <w:semiHidden/>
    <w:unhideWhenUsed/>
    <w:rsid w:val="00CE2EB9"/>
    <w:rPr>
      <w:b/>
      <w:bCs/>
    </w:rPr>
  </w:style>
  <w:style w:type="character" w:customStyle="1" w:styleId="TextodegloboCar">
    <w:name w:val="Texto de globo Car"/>
    <w:basedOn w:val="Fuentedeprrafopredeter"/>
    <w:link w:val="Textodeglobo"/>
    <w:uiPriority w:val="99"/>
    <w:semiHidden/>
    <w:rsid w:val="00CE2EB9"/>
    <w:rPr>
      <w:rFonts w:ascii="Segoe UI" w:hAnsi="Segoe UI" w:cs="Segoe UI"/>
      <w:sz w:val="18"/>
      <w:szCs w:val="18"/>
    </w:rPr>
  </w:style>
  <w:style w:type="paragraph" w:styleId="Textodeglobo">
    <w:name w:val="Balloon Text"/>
    <w:basedOn w:val="Normal"/>
    <w:link w:val="TextodegloboCar"/>
    <w:uiPriority w:val="99"/>
    <w:semiHidden/>
    <w:unhideWhenUsed/>
    <w:rsid w:val="00CE2EB9"/>
    <w:pPr>
      <w:spacing w:after="0" w:line="240" w:lineRule="auto"/>
    </w:pPr>
    <w:rPr>
      <w:rFonts w:ascii="Segoe UI" w:hAnsi="Segoe UI" w:cs="Segoe UI"/>
      <w:sz w:val="18"/>
      <w:szCs w:val="18"/>
    </w:rPr>
  </w:style>
  <w:style w:type="character" w:styleId="Mencinsinresolver">
    <w:name w:val="Unresolved Mention"/>
    <w:basedOn w:val="Fuentedeprrafopredeter"/>
    <w:uiPriority w:val="99"/>
    <w:semiHidden/>
    <w:unhideWhenUsed/>
    <w:rsid w:val="00EE35B3"/>
    <w:rPr>
      <w:color w:val="605E5C"/>
      <w:shd w:val="clear" w:color="auto" w:fill="E1DFDD"/>
    </w:rPr>
  </w:style>
  <w:style w:type="paragraph" w:customStyle="1" w:styleId="ubucuerpotrabajo">
    <w:name w:val="ubucuerpotrabajo"/>
    <w:basedOn w:val="Normal"/>
    <w:rsid w:val="001D7D0F"/>
    <w:pPr>
      <w:spacing w:before="100" w:beforeAutospacing="1" w:after="0" w:line="240" w:lineRule="auto"/>
      <w:jc w:val="left"/>
    </w:pPr>
    <w:rPr>
      <w:rFonts w:ascii="Times New Roman" w:eastAsia="Times New Roman" w:hAnsi="Times New Roman" w:cs="Times New Roman"/>
      <w:szCs w:val="24"/>
      <w:lang w:eastAsia="es-ES"/>
    </w:rPr>
  </w:style>
  <w:style w:type="paragraph" w:styleId="NormalWeb">
    <w:name w:val="Normal (Web)"/>
    <w:basedOn w:val="Normal"/>
    <w:uiPriority w:val="99"/>
    <w:semiHidden/>
    <w:unhideWhenUsed/>
    <w:rsid w:val="0033749F"/>
    <w:pPr>
      <w:spacing w:before="100" w:beforeAutospacing="1" w:after="119" w:line="240" w:lineRule="auto"/>
      <w:ind w:firstLine="0"/>
      <w:jc w:val="left"/>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7909">
      <w:bodyDiv w:val="1"/>
      <w:marLeft w:val="0"/>
      <w:marRight w:val="0"/>
      <w:marTop w:val="0"/>
      <w:marBottom w:val="0"/>
      <w:divBdr>
        <w:top w:val="none" w:sz="0" w:space="0" w:color="auto"/>
        <w:left w:val="none" w:sz="0" w:space="0" w:color="auto"/>
        <w:bottom w:val="none" w:sz="0" w:space="0" w:color="auto"/>
        <w:right w:val="none" w:sz="0" w:space="0" w:color="auto"/>
      </w:divBdr>
    </w:div>
    <w:div w:id="45497320">
      <w:bodyDiv w:val="1"/>
      <w:marLeft w:val="0"/>
      <w:marRight w:val="0"/>
      <w:marTop w:val="0"/>
      <w:marBottom w:val="0"/>
      <w:divBdr>
        <w:top w:val="none" w:sz="0" w:space="0" w:color="auto"/>
        <w:left w:val="none" w:sz="0" w:space="0" w:color="auto"/>
        <w:bottom w:val="none" w:sz="0" w:space="0" w:color="auto"/>
        <w:right w:val="none" w:sz="0" w:space="0" w:color="auto"/>
      </w:divBdr>
    </w:div>
    <w:div w:id="71126612">
      <w:bodyDiv w:val="1"/>
      <w:marLeft w:val="0"/>
      <w:marRight w:val="0"/>
      <w:marTop w:val="0"/>
      <w:marBottom w:val="0"/>
      <w:divBdr>
        <w:top w:val="none" w:sz="0" w:space="0" w:color="auto"/>
        <w:left w:val="none" w:sz="0" w:space="0" w:color="auto"/>
        <w:bottom w:val="none" w:sz="0" w:space="0" w:color="auto"/>
        <w:right w:val="none" w:sz="0" w:space="0" w:color="auto"/>
      </w:divBdr>
    </w:div>
    <w:div w:id="74204252">
      <w:bodyDiv w:val="1"/>
      <w:marLeft w:val="0"/>
      <w:marRight w:val="0"/>
      <w:marTop w:val="0"/>
      <w:marBottom w:val="0"/>
      <w:divBdr>
        <w:top w:val="none" w:sz="0" w:space="0" w:color="auto"/>
        <w:left w:val="none" w:sz="0" w:space="0" w:color="auto"/>
        <w:bottom w:val="none" w:sz="0" w:space="0" w:color="auto"/>
        <w:right w:val="none" w:sz="0" w:space="0" w:color="auto"/>
      </w:divBdr>
    </w:div>
    <w:div w:id="91558274">
      <w:bodyDiv w:val="1"/>
      <w:marLeft w:val="0"/>
      <w:marRight w:val="0"/>
      <w:marTop w:val="0"/>
      <w:marBottom w:val="0"/>
      <w:divBdr>
        <w:top w:val="none" w:sz="0" w:space="0" w:color="auto"/>
        <w:left w:val="none" w:sz="0" w:space="0" w:color="auto"/>
        <w:bottom w:val="none" w:sz="0" w:space="0" w:color="auto"/>
        <w:right w:val="none" w:sz="0" w:space="0" w:color="auto"/>
      </w:divBdr>
    </w:div>
    <w:div w:id="95443132">
      <w:bodyDiv w:val="1"/>
      <w:marLeft w:val="0"/>
      <w:marRight w:val="0"/>
      <w:marTop w:val="0"/>
      <w:marBottom w:val="0"/>
      <w:divBdr>
        <w:top w:val="none" w:sz="0" w:space="0" w:color="auto"/>
        <w:left w:val="none" w:sz="0" w:space="0" w:color="auto"/>
        <w:bottom w:val="none" w:sz="0" w:space="0" w:color="auto"/>
        <w:right w:val="none" w:sz="0" w:space="0" w:color="auto"/>
      </w:divBdr>
    </w:div>
    <w:div w:id="101804559">
      <w:bodyDiv w:val="1"/>
      <w:marLeft w:val="0"/>
      <w:marRight w:val="0"/>
      <w:marTop w:val="0"/>
      <w:marBottom w:val="0"/>
      <w:divBdr>
        <w:top w:val="none" w:sz="0" w:space="0" w:color="auto"/>
        <w:left w:val="none" w:sz="0" w:space="0" w:color="auto"/>
        <w:bottom w:val="none" w:sz="0" w:space="0" w:color="auto"/>
        <w:right w:val="none" w:sz="0" w:space="0" w:color="auto"/>
      </w:divBdr>
    </w:div>
    <w:div w:id="108667770">
      <w:bodyDiv w:val="1"/>
      <w:marLeft w:val="0"/>
      <w:marRight w:val="0"/>
      <w:marTop w:val="0"/>
      <w:marBottom w:val="0"/>
      <w:divBdr>
        <w:top w:val="none" w:sz="0" w:space="0" w:color="auto"/>
        <w:left w:val="none" w:sz="0" w:space="0" w:color="auto"/>
        <w:bottom w:val="none" w:sz="0" w:space="0" w:color="auto"/>
        <w:right w:val="none" w:sz="0" w:space="0" w:color="auto"/>
      </w:divBdr>
    </w:div>
    <w:div w:id="189614149">
      <w:bodyDiv w:val="1"/>
      <w:marLeft w:val="0"/>
      <w:marRight w:val="0"/>
      <w:marTop w:val="0"/>
      <w:marBottom w:val="0"/>
      <w:divBdr>
        <w:top w:val="none" w:sz="0" w:space="0" w:color="auto"/>
        <w:left w:val="none" w:sz="0" w:space="0" w:color="auto"/>
        <w:bottom w:val="none" w:sz="0" w:space="0" w:color="auto"/>
        <w:right w:val="none" w:sz="0" w:space="0" w:color="auto"/>
      </w:divBdr>
    </w:div>
    <w:div w:id="193691187">
      <w:bodyDiv w:val="1"/>
      <w:marLeft w:val="0"/>
      <w:marRight w:val="0"/>
      <w:marTop w:val="0"/>
      <w:marBottom w:val="0"/>
      <w:divBdr>
        <w:top w:val="none" w:sz="0" w:space="0" w:color="auto"/>
        <w:left w:val="none" w:sz="0" w:space="0" w:color="auto"/>
        <w:bottom w:val="none" w:sz="0" w:space="0" w:color="auto"/>
        <w:right w:val="none" w:sz="0" w:space="0" w:color="auto"/>
      </w:divBdr>
    </w:div>
    <w:div w:id="196744752">
      <w:bodyDiv w:val="1"/>
      <w:marLeft w:val="0"/>
      <w:marRight w:val="0"/>
      <w:marTop w:val="0"/>
      <w:marBottom w:val="0"/>
      <w:divBdr>
        <w:top w:val="none" w:sz="0" w:space="0" w:color="auto"/>
        <w:left w:val="none" w:sz="0" w:space="0" w:color="auto"/>
        <w:bottom w:val="none" w:sz="0" w:space="0" w:color="auto"/>
        <w:right w:val="none" w:sz="0" w:space="0" w:color="auto"/>
      </w:divBdr>
    </w:div>
    <w:div w:id="197281439">
      <w:bodyDiv w:val="1"/>
      <w:marLeft w:val="0"/>
      <w:marRight w:val="0"/>
      <w:marTop w:val="0"/>
      <w:marBottom w:val="0"/>
      <w:divBdr>
        <w:top w:val="none" w:sz="0" w:space="0" w:color="auto"/>
        <w:left w:val="none" w:sz="0" w:space="0" w:color="auto"/>
        <w:bottom w:val="none" w:sz="0" w:space="0" w:color="auto"/>
        <w:right w:val="none" w:sz="0" w:space="0" w:color="auto"/>
      </w:divBdr>
    </w:div>
    <w:div w:id="214707167">
      <w:bodyDiv w:val="1"/>
      <w:marLeft w:val="0"/>
      <w:marRight w:val="0"/>
      <w:marTop w:val="0"/>
      <w:marBottom w:val="0"/>
      <w:divBdr>
        <w:top w:val="none" w:sz="0" w:space="0" w:color="auto"/>
        <w:left w:val="none" w:sz="0" w:space="0" w:color="auto"/>
        <w:bottom w:val="none" w:sz="0" w:space="0" w:color="auto"/>
        <w:right w:val="none" w:sz="0" w:space="0" w:color="auto"/>
      </w:divBdr>
    </w:div>
    <w:div w:id="252669789">
      <w:bodyDiv w:val="1"/>
      <w:marLeft w:val="0"/>
      <w:marRight w:val="0"/>
      <w:marTop w:val="0"/>
      <w:marBottom w:val="0"/>
      <w:divBdr>
        <w:top w:val="none" w:sz="0" w:space="0" w:color="auto"/>
        <w:left w:val="none" w:sz="0" w:space="0" w:color="auto"/>
        <w:bottom w:val="none" w:sz="0" w:space="0" w:color="auto"/>
        <w:right w:val="none" w:sz="0" w:space="0" w:color="auto"/>
      </w:divBdr>
    </w:div>
    <w:div w:id="334574849">
      <w:bodyDiv w:val="1"/>
      <w:marLeft w:val="0"/>
      <w:marRight w:val="0"/>
      <w:marTop w:val="0"/>
      <w:marBottom w:val="0"/>
      <w:divBdr>
        <w:top w:val="none" w:sz="0" w:space="0" w:color="auto"/>
        <w:left w:val="none" w:sz="0" w:space="0" w:color="auto"/>
        <w:bottom w:val="none" w:sz="0" w:space="0" w:color="auto"/>
        <w:right w:val="none" w:sz="0" w:space="0" w:color="auto"/>
      </w:divBdr>
    </w:div>
    <w:div w:id="358819207">
      <w:bodyDiv w:val="1"/>
      <w:marLeft w:val="0"/>
      <w:marRight w:val="0"/>
      <w:marTop w:val="0"/>
      <w:marBottom w:val="0"/>
      <w:divBdr>
        <w:top w:val="none" w:sz="0" w:space="0" w:color="auto"/>
        <w:left w:val="none" w:sz="0" w:space="0" w:color="auto"/>
        <w:bottom w:val="none" w:sz="0" w:space="0" w:color="auto"/>
        <w:right w:val="none" w:sz="0" w:space="0" w:color="auto"/>
      </w:divBdr>
    </w:div>
    <w:div w:id="376323464">
      <w:bodyDiv w:val="1"/>
      <w:marLeft w:val="0"/>
      <w:marRight w:val="0"/>
      <w:marTop w:val="0"/>
      <w:marBottom w:val="0"/>
      <w:divBdr>
        <w:top w:val="none" w:sz="0" w:space="0" w:color="auto"/>
        <w:left w:val="none" w:sz="0" w:space="0" w:color="auto"/>
        <w:bottom w:val="none" w:sz="0" w:space="0" w:color="auto"/>
        <w:right w:val="none" w:sz="0" w:space="0" w:color="auto"/>
      </w:divBdr>
    </w:div>
    <w:div w:id="458568013">
      <w:bodyDiv w:val="1"/>
      <w:marLeft w:val="0"/>
      <w:marRight w:val="0"/>
      <w:marTop w:val="0"/>
      <w:marBottom w:val="0"/>
      <w:divBdr>
        <w:top w:val="none" w:sz="0" w:space="0" w:color="auto"/>
        <w:left w:val="none" w:sz="0" w:space="0" w:color="auto"/>
        <w:bottom w:val="none" w:sz="0" w:space="0" w:color="auto"/>
        <w:right w:val="none" w:sz="0" w:space="0" w:color="auto"/>
      </w:divBdr>
    </w:div>
    <w:div w:id="464087690">
      <w:bodyDiv w:val="1"/>
      <w:marLeft w:val="0"/>
      <w:marRight w:val="0"/>
      <w:marTop w:val="0"/>
      <w:marBottom w:val="0"/>
      <w:divBdr>
        <w:top w:val="none" w:sz="0" w:space="0" w:color="auto"/>
        <w:left w:val="none" w:sz="0" w:space="0" w:color="auto"/>
        <w:bottom w:val="none" w:sz="0" w:space="0" w:color="auto"/>
        <w:right w:val="none" w:sz="0" w:space="0" w:color="auto"/>
      </w:divBdr>
    </w:div>
    <w:div w:id="469172396">
      <w:bodyDiv w:val="1"/>
      <w:marLeft w:val="0"/>
      <w:marRight w:val="0"/>
      <w:marTop w:val="0"/>
      <w:marBottom w:val="0"/>
      <w:divBdr>
        <w:top w:val="none" w:sz="0" w:space="0" w:color="auto"/>
        <w:left w:val="none" w:sz="0" w:space="0" w:color="auto"/>
        <w:bottom w:val="none" w:sz="0" w:space="0" w:color="auto"/>
        <w:right w:val="none" w:sz="0" w:space="0" w:color="auto"/>
      </w:divBdr>
    </w:div>
    <w:div w:id="474881892">
      <w:bodyDiv w:val="1"/>
      <w:marLeft w:val="0"/>
      <w:marRight w:val="0"/>
      <w:marTop w:val="0"/>
      <w:marBottom w:val="0"/>
      <w:divBdr>
        <w:top w:val="none" w:sz="0" w:space="0" w:color="auto"/>
        <w:left w:val="none" w:sz="0" w:space="0" w:color="auto"/>
        <w:bottom w:val="none" w:sz="0" w:space="0" w:color="auto"/>
        <w:right w:val="none" w:sz="0" w:space="0" w:color="auto"/>
      </w:divBdr>
    </w:div>
    <w:div w:id="493106495">
      <w:bodyDiv w:val="1"/>
      <w:marLeft w:val="0"/>
      <w:marRight w:val="0"/>
      <w:marTop w:val="0"/>
      <w:marBottom w:val="0"/>
      <w:divBdr>
        <w:top w:val="none" w:sz="0" w:space="0" w:color="auto"/>
        <w:left w:val="none" w:sz="0" w:space="0" w:color="auto"/>
        <w:bottom w:val="none" w:sz="0" w:space="0" w:color="auto"/>
        <w:right w:val="none" w:sz="0" w:space="0" w:color="auto"/>
      </w:divBdr>
    </w:div>
    <w:div w:id="554894493">
      <w:bodyDiv w:val="1"/>
      <w:marLeft w:val="0"/>
      <w:marRight w:val="0"/>
      <w:marTop w:val="0"/>
      <w:marBottom w:val="0"/>
      <w:divBdr>
        <w:top w:val="none" w:sz="0" w:space="0" w:color="auto"/>
        <w:left w:val="none" w:sz="0" w:space="0" w:color="auto"/>
        <w:bottom w:val="none" w:sz="0" w:space="0" w:color="auto"/>
        <w:right w:val="none" w:sz="0" w:space="0" w:color="auto"/>
      </w:divBdr>
    </w:div>
    <w:div w:id="571937886">
      <w:bodyDiv w:val="1"/>
      <w:marLeft w:val="0"/>
      <w:marRight w:val="0"/>
      <w:marTop w:val="0"/>
      <w:marBottom w:val="0"/>
      <w:divBdr>
        <w:top w:val="none" w:sz="0" w:space="0" w:color="auto"/>
        <w:left w:val="none" w:sz="0" w:space="0" w:color="auto"/>
        <w:bottom w:val="none" w:sz="0" w:space="0" w:color="auto"/>
        <w:right w:val="none" w:sz="0" w:space="0" w:color="auto"/>
      </w:divBdr>
    </w:div>
    <w:div w:id="586961287">
      <w:bodyDiv w:val="1"/>
      <w:marLeft w:val="0"/>
      <w:marRight w:val="0"/>
      <w:marTop w:val="0"/>
      <w:marBottom w:val="0"/>
      <w:divBdr>
        <w:top w:val="none" w:sz="0" w:space="0" w:color="auto"/>
        <w:left w:val="none" w:sz="0" w:space="0" w:color="auto"/>
        <w:bottom w:val="none" w:sz="0" w:space="0" w:color="auto"/>
        <w:right w:val="none" w:sz="0" w:space="0" w:color="auto"/>
      </w:divBdr>
    </w:div>
    <w:div w:id="672487799">
      <w:bodyDiv w:val="1"/>
      <w:marLeft w:val="0"/>
      <w:marRight w:val="0"/>
      <w:marTop w:val="0"/>
      <w:marBottom w:val="0"/>
      <w:divBdr>
        <w:top w:val="none" w:sz="0" w:space="0" w:color="auto"/>
        <w:left w:val="none" w:sz="0" w:space="0" w:color="auto"/>
        <w:bottom w:val="none" w:sz="0" w:space="0" w:color="auto"/>
        <w:right w:val="none" w:sz="0" w:space="0" w:color="auto"/>
      </w:divBdr>
    </w:div>
    <w:div w:id="684013061">
      <w:bodyDiv w:val="1"/>
      <w:marLeft w:val="0"/>
      <w:marRight w:val="0"/>
      <w:marTop w:val="0"/>
      <w:marBottom w:val="0"/>
      <w:divBdr>
        <w:top w:val="none" w:sz="0" w:space="0" w:color="auto"/>
        <w:left w:val="none" w:sz="0" w:space="0" w:color="auto"/>
        <w:bottom w:val="none" w:sz="0" w:space="0" w:color="auto"/>
        <w:right w:val="none" w:sz="0" w:space="0" w:color="auto"/>
      </w:divBdr>
    </w:div>
    <w:div w:id="691346039">
      <w:bodyDiv w:val="1"/>
      <w:marLeft w:val="0"/>
      <w:marRight w:val="0"/>
      <w:marTop w:val="0"/>
      <w:marBottom w:val="0"/>
      <w:divBdr>
        <w:top w:val="none" w:sz="0" w:space="0" w:color="auto"/>
        <w:left w:val="none" w:sz="0" w:space="0" w:color="auto"/>
        <w:bottom w:val="none" w:sz="0" w:space="0" w:color="auto"/>
        <w:right w:val="none" w:sz="0" w:space="0" w:color="auto"/>
      </w:divBdr>
    </w:div>
    <w:div w:id="702905289">
      <w:bodyDiv w:val="1"/>
      <w:marLeft w:val="0"/>
      <w:marRight w:val="0"/>
      <w:marTop w:val="0"/>
      <w:marBottom w:val="0"/>
      <w:divBdr>
        <w:top w:val="none" w:sz="0" w:space="0" w:color="auto"/>
        <w:left w:val="none" w:sz="0" w:space="0" w:color="auto"/>
        <w:bottom w:val="none" w:sz="0" w:space="0" w:color="auto"/>
        <w:right w:val="none" w:sz="0" w:space="0" w:color="auto"/>
      </w:divBdr>
    </w:div>
    <w:div w:id="709577513">
      <w:bodyDiv w:val="1"/>
      <w:marLeft w:val="0"/>
      <w:marRight w:val="0"/>
      <w:marTop w:val="0"/>
      <w:marBottom w:val="0"/>
      <w:divBdr>
        <w:top w:val="none" w:sz="0" w:space="0" w:color="auto"/>
        <w:left w:val="none" w:sz="0" w:space="0" w:color="auto"/>
        <w:bottom w:val="none" w:sz="0" w:space="0" w:color="auto"/>
        <w:right w:val="none" w:sz="0" w:space="0" w:color="auto"/>
      </w:divBdr>
    </w:div>
    <w:div w:id="713893006">
      <w:bodyDiv w:val="1"/>
      <w:marLeft w:val="0"/>
      <w:marRight w:val="0"/>
      <w:marTop w:val="0"/>
      <w:marBottom w:val="0"/>
      <w:divBdr>
        <w:top w:val="none" w:sz="0" w:space="0" w:color="auto"/>
        <w:left w:val="none" w:sz="0" w:space="0" w:color="auto"/>
        <w:bottom w:val="none" w:sz="0" w:space="0" w:color="auto"/>
        <w:right w:val="none" w:sz="0" w:space="0" w:color="auto"/>
      </w:divBdr>
    </w:div>
    <w:div w:id="723412049">
      <w:bodyDiv w:val="1"/>
      <w:marLeft w:val="0"/>
      <w:marRight w:val="0"/>
      <w:marTop w:val="0"/>
      <w:marBottom w:val="0"/>
      <w:divBdr>
        <w:top w:val="none" w:sz="0" w:space="0" w:color="auto"/>
        <w:left w:val="none" w:sz="0" w:space="0" w:color="auto"/>
        <w:bottom w:val="none" w:sz="0" w:space="0" w:color="auto"/>
        <w:right w:val="none" w:sz="0" w:space="0" w:color="auto"/>
      </w:divBdr>
    </w:div>
    <w:div w:id="853569450">
      <w:bodyDiv w:val="1"/>
      <w:marLeft w:val="0"/>
      <w:marRight w:val="0"/>
      <w:marTop w:val="0"/>
      <w:marBottom w:val="0"/>
      <w:divBdr>
        <w:top w:val="none" w:sz="0" w:space="0" w:color="auto"/>
        <w:left w:val="none" w:sz="0" w:space="0" w:color="auto"/>
        <w:bottom w:val="none" w:sz="0" w:space="0" w:color="auto"/>
        <w:right w:val="none" w:sz="0" w:space="0" w:color="auto"/>
      </w:divBdr>
    </w:div>
    <w:div w:id="868034763">
      <w:bodyDiv w:val="1"/>
      <w:marLeft w:val="0"/>
      <w:marRight w:val="0"/>
      <w:marTop w:val="0"/>
      <w:marBottom w:val="0"/>
      <w:divBdr>
        <w:top w:val="none" w:sz="0" w:space="0" w:color="auto"/>
        <w:left w:val="none" w:sz="0" w:space="0" w:color="auto"/>
        <w:bottom w:val="none" w:sz="0" w:space="0" w:color="auto"/>
        <w:right w:val="none" w:sz="0" w:space="0" w:color="auto"/>
      </w:divBdr>
    </w:div>
    <w:div w:id="879589471">
      <w:bodyDiv w:val="1"/>
      <w:marLeft w:val="0"/>
      <w:marRight w:val="0"/>
      <w:marTop w:val="0"/>
      <w:marBottom w:val="0"/>
      <w:divBdr>
        <w:top w:val="none" w:sz="0" w:space="0" w:color="auto"/>
        <w:left w:val="none" w:sz="0" w:space="0" w:color="auto"/>
        <w:bottom w:val="none" w:sz="0" w:space="0" w:color="auto"/>
        <w:right w:val="none" w:sz="0" w:space="0" w:color="auto"/>
      </w:divBdr>
    </w:div>
    <w:div w:id="908003610">
      <w:bodyDiv w:val="1"/>
      <w:marLeft w:val="0"/>
      <w:marRight w:val="0"/>
      <w:marTop w:val="0"/>
      <w:marBottom w:val="0"/>
      <w:divBdr>
        <w:top w:val="none" w:sz="0" w:space="0" w:color="auto"/>
        <w:left w:val="none" w:sz="0" w:space="0" w:color="auto"/>
        <w:bottom w:val="none" w:sz="0" w:space="0" w:color="auto"/>
        <w:right w:val="none" w:sz="0" w:space="0" w:color="auto"/>
      </w:divBdr>
    </w:div>
    <w:div w:id="1001544916">
      <w:bodyDiv w:val="1"/>
      <w:marLeft w:val="0"/>
      <w:marRight w:val="0"/>
      <w:marTop w:val="0"/>
      <w:marBottom w:val="0"/>
      <w:divBdr>
        <w:top w:val="none" w:sz="0" w:space="0" w:color="auto"/>
        <w:left w:val="none" w:sz="0" w:space="0" w:color="auto"/>
        <w:bottom w:val="none" w:sz="0" w:space="0" w:color="auto"/>
        <w:right w:val="none" w:sz="0" w:space="0" w:color="auto"/>
      </w:divBdr>
    </w:div>
    <w:div w:id="1005284476">
      <w:bodyDiv w:val="1"/>
      <w:marLeft w:val="0"/>
      <w:marRight w:val="0"/>
      <w:marTop w:val="0"/>
      <w:marBottom w:val="0"/>
      <w:divBdr>
        <w:top w:val="none" w:sz="0" w:space="0" w:color="auto"/>
        <w:left w:val="none" w:sz="0" w:space="0" w:color="auto"/>
        <w:bottom w:val="none" w:sz="0" w:space="0" w:color="auto"/>
        <w:right w:val="none" w:sz="0" w:space="0" w:color="auto"/>
      </w:divBdr>
    </w:div>
    <w:div w:id="1015035555">
      <w:bodyDiv w:val="1"/>
      <w:marLeft w:val="0"/>
      <w:marRight w:val="0"/>
      <w:marTop w:val="0"/>
      <w:marBottom w:val="0"/>
      <w:divBdr>
        <w:top w:val="none" w:sz="0" w:space="0" w:color="auto"/>
        <w:left w:val="none" w:sz="0" w:space="0" w:color="auto"/>
        <w:bottom w:val="none" w:sz="0" w:space="0" w:color="auto"/>
        <w:right w:val="none" w:sz="0" w:space="0" w:color="auto"/>
      </w:divBdr>
    </w:div>
    <w:div w:id="1040975447">
      <w:bodyDiv w:val="1"/>
      <w:marLeft w:val="0"/>
      <w:marRight w:val="0"/>
      <w:marTop w:val="0"/>
      <w:marBottom w:val="0"/>
      <w:divBdr>
        <w:top w:val="none" w:sz="0" w:space="0" w:color="auto"/>
        <w:left w:val="none" w:sz="0" w:space="0" w:color="auto"/>
        <w:bottom w:val="none" w:sz="0" w:space="0" w:color="auto"/>
        <w:right w:val="none" w:sz="0" w:space="0" w:color="auto"/>
      </w:divBdr>
    </w:div>
    <w:div w:id="1068040838">
      <w:bodyDiv w:val="1"/>
      <w:marLeft w:val="0"/>
      <w:marRight w:val="0"/>
      <w:marTop w:val="0"/>
      <w:marBottom w:val="0"/>
      <w:divBdr>
        <w:top w:val="none" w:sz="0" w:space="0" w:color="auto"/>
        <w:left w:val="none" w:sz="0" w:space="0" w:color="auto"/>
        <w:bottom w:val="none" w:sz="0" w:space="0" w:color="auto"/>
        <w:right w:val="none" w:sz="0" w:space="0" w:color="auto"/>
      </w:divBdr>
    </w:div>
    <w:div w:id="1083180660">
      <w:bodyDiv w:val="1"/>
      <w:marLeft w:val="0"/>
      <w:marRight w:val="0"/>
      <w:marTop w:val="0"/>
      <w:marBottom w:val="0"/>
      <w:divBdr>
        <w:top w:val="none" w:sz="0" w:space="0" w:color="auto"/>
        <w:left w:val="none" w:sz="0" w:space="0" w:color="auto"/>
        <w:bottom w:val="none" w:sz="0" w:space="0" w:color="auto"/>
        <w:right w:val="none" w:sz="0" w:space="0" w:color="auto"/>
      </w:divBdr>
    </w:div>
    <w:div w:id="1092166156">
      <w:bodyDiv w:val="1"/>
      <w:marLeft w:val="0"/>
      <w:marRight w:val="0"/>
      <w:marTop w:val="0"/>
      <w:marBottom w:val="0"/>
      <w:divBdr>
        <w:top w:val="none" w:sz="0" w:space="0" w:color="auto"/>
        <w:left w:val="none" w:sz="0" w:space="0" w:color="auto"/>
        <w:bottom w:val="none" w:sz="0" w:space="0" w:color="auto"/>
        <w:right w:val="none" w:sz="0" w:space="0" w:color="auto"/>
      </w:divBdr>
    </w:div>
    <w:div w:id="1094210317">
      <w:bodyDiv w:val="1"/>
      <w:marLeft w:val="0"/>
      <w:marRight w:val="0"/>
      <w:marTop w:val="0"/>
      <w:marBottom w:val="0"/>
      <w:divBdr>
        <w:top w:val="none" w:sz="0" w:space="0" w:color="auto"/>
        <w:left w:val="none" w:sz="0" w:space="0" w:color="auto"/>
        <w:bottom w:val="none" w:sz="0" w:space="0" w:color="auto"/>
        <w:right w:val="none" w:sz="0" w:space="0" w:color="auto"/>
      </w:divBdr>
    </w:div>
    <w:div w:id="1118571082">
      <w:bodyDiv w:val="1"/>
      <w:marLeft w:val="0"/>
      <w:marRight w:val="0"/>
      <w:marTop w:val="0"/>
      <w:marBottom w:val="0"/>
      <w:divBdr>
        <w:top w:val="none" w:sz="0" w:space="0" w:color="auto"/>
        <w:left w:val="none" w:sz="0" w:space="0" w:color="auto"/>
        <w:bottom w:val="none" w:sz="0" w:space="0" w:color="auto"/>
        <w:right w:val="none" w:sz="0" w:space="0" w:color="auto"/>
      </w:divBdr>
    </w:div>
    <w:div w:id="1150246283">
      <w:bodyDiv w:val="1"/>
      <w:marLeft w:val="0"/>
      <w:marRight w:val="0"/>
      <w:marTop w:val="0"/>
      <w:marBottom w:val="0"/>
      <w:divBdr>
        <w:top w:val="none" w:sz="0" w:space="0" w:color="auto"/>
        <w:left w:val="none" w:sz="0" w:space="0" w:color="auto"/>
        <w:bottom w:val="none" w:sz="0" w:space="0" w:color="auto"/>
        <w:right w:val="none" w:sz="0" w:space="0" w:color="auto"/>
      </w:divBdr>
    </w:div>
    <w:div w:id="1183976531">
      <w:bodyDiv w:val="1"/>
      <w:marLeft w:val="0"/>
      <w:marRight w:val="0"/>
      <w:marTop w:val="0"/>
      <w:marBottom w:val="0"/>
      <w:divBdr>
        <w:top w:val="none" w:sz="0" w:space="0" w:color="auto"/>
        <w:left w:val="none" w:sz="0" w:space="0" w:color="auto"/>
        <w:bottom w:val="none" w:sz="0" w:space="0" w:color="auto"/>
        <w:right w:val="none" w:sz="0" w:space="0" w:color="auto"/>
      </w:divBdr>
    </w:div>
    <w:div w:id="1192645199">
      <w:bodyDiv w:val="1"/>
      <w:marLeft w:val="0"/>
      <w:marRight w:val="0"/>
      <w:marTop w:val="0"/>
      <w:marBottom w:val="0"/>
      <w:divBdr>
        <w:top w:val="none" w:sz="0" w:space="0" w:color="auto"/>
        <w:left w:val="none" w:sz="0" w:space="0" w:color="auto"/>
        <w:bottom w:val="none" w:sz="0" w:space="0" w:color="auto"/>
        <w:right w:val="none" w:sz="0" w:space="0" w:color="auto"/>
      </w:divBdr>
    </w:div>
    <w:div w:id="1238516226">
      <w:bodyDiv w:val="1"/>
      <w:marLeft w:val="0"/>
      <w:marRight w:val="0"/>
      <w:marTop w:val="0"/>
      <w:marBottom w:val="0"/>
      <w:divBdr>
        <w:top w:val="none" w:sz="0" w:space="0" w:color="auto"/>
        <w:left w:val="none" w:sz="0" w:space="0" w:color="auto"/>
        <w:bottom w:val="none" w:sz="0" w:space="0" w:color="auto"/>
        <w:right w:val="none" w:sz="0" w:space="0" w:color="auto"/>
      </w:divBdr>
    </w:div>
    <w:div w:id="1258831852">
      <w:bodyDiv w:val="1"/>
      <w:marLeft w:val="0"/>
      <w:marRight w:val="0"/>
      <w:marTop w:val="0"/>
      <w:marBottom w:val="0"/>
      <w:divBdr>
        <w:top w:val="none" w:sz="0" w:space="0" w:color="auto"/>
        <w:left w:val="none" w:sz="0" w:space="0" w:color="auto"/>
        <w:bottom w:val="none" w:sz="0" w:space="0" w:color="auto"/>
        <w:right w:val="none" w:sz="0" w:space="0" w:color="auto"/>
      </w:divBdr>
    </w:div>
    <w:div w:id="1276716062">
      <w:bodyDiv w:val="1"/>
      <w:marLeft w:val="0"/>
      <w:marRight w:val="0"/>
      <w:marTop w:val="0"/>
      <w:marBottom w:val="0"/>
      <w:divBdr>
        <w:top w:val="none" w:sz="0" w:space="0" w:color="auto"/>
        <w:left w:val="none" w:sz="0" w:space="0" w:color="auto"/>
        <w:bottom w:val="none" w:sz="0" w:space="0" w:color="auto"/>
        <w:right w:val="none" w:sz="0" w:space="0" w:color="auto"/>
      </w:divBdr>
    </w:div>
    <w:div w:id="1363045196">
      <w:bodyDiv w:val="1"/>
      <w:marLeft w:val="0"/>
      <w:marRight w:val="0"/>
      <w:marTop w:val="0"/>
      <w:marBottom w:val="0"/>
      <w:divBdr>
        <w:top w:val="none" w:sz="0" w:space="0" w:color="auto"/>
        <w:left w:val="none" w:sz="0" w:space="0" w:color="auto"/>
        <w:bottom w:val="none" w:sz="0" w:space="0" w:color="auto"/>
        <w:right w:val="none" w:sz="0" w:space="0" w:color="auto"/>
      </w:divBdr>
    </w:div>
    <w:div w:id="1443383390">
      <w:bodyDiv w:val="1"/>
      <w:marLeft w:val="0"/>
      <w:marRight w:val="0"/>
      <w:marTop w:val="0"/>
      <w:marBottom w:val="0"/>
      <w:divBdr>
        <w:top w:val="none" w:sz="0" w:space="0" w:color="auto"/>
        <w:left w:val="none" w:sz="0" w:space="0" w:color="auto"/>
        <w:bottom w:val="none" w:sz="0" w:space="0" w:color="auto"/>
        <w:right w:val="none" w:sz="0" w:space="0" w:color="auto"/>
      </w:divBdr>
    </w:div>
    <w:div w:id="1449932983">
      <w:bodyDiv w:val="1"/>
      <w:marLeft w:val="0"/>
      <w:marRight w:val="0"/>
      <w:marTop w:val="0"/>
      <w:marBottom w:val="0"/>
      <w:divBdr>
        <w:top w:val="none" w:sz="0" w:space="0" w:color="auto"/>
        <w:left w:val="none" w:sz="0" w:space="0" w:color="auto"/>
        <w:bottom w:val="none" w:sz="0" w:space="0" w:color="auto"/>
        <w:right w:val="none" w:sz="0" w:space="0" w:color="auto"/>
      </w:divBdr>
    </w:div>
    <w:div w:id="1540047943">
      <w:bodyDiv w:val="1"/>
      <w:marLeft w:val="0"/>
      <w:marRight w:val="0"/>
      <w:marTop w:val="0"/>
      <w:marBottom w:val="0"/>
      <w:divBdr>
        <w:top w:val="none" w:sz="0" w:space="0" w:color="auto"/>
        <w:left w:val="none" w:sz="0" w:space="0" w:color="auto"/>
        <w:bottom w:val="none" w:sz="0" w:space="0" w:color="auto"/>
        <w:right w:val="none" w:sz="0" w:space="0" w:color="auto"/>
      </w:divBdr>
    </w:div>
    <w:div w:id="1541015229">
      <w:bodyDiv w:val="1"/>
      <w:marLeft w:val="0"/>
      <w:marRight w:val="0"/>
      <w:marTop w:val="0"/>
      <w:marBottom w:val="0"/>
      <w:divBdr>
        <w:top w:val="none" w:sz="0" w:space="0" w:color="auto"/>
        <w:left w:val="none" w:sz="0" w:space="0" w:color="auto"/>
        <w:bottom w:val="none" w:sz="0" w:space="0" w:color="auto"/>
        <w:right w:val="none" w:sz="0" w:space="0" w:color="auto"/>
      </w:divBdr>
    </w:div>
    <w:div w:id="1548759371">
      <w:bodyDiv w:val="1"/>
      <w:marLeft w:val="0"/>
      <w:marRight w:val="0"/>
      <w:marTop w:val="0"/>
      <w:marBottom w:val="0"/>
      <w:divBdr>
        <w:top w:val="none" w:sz="0" w:space="0" w:color="auto"/>
        <w:left w:val="none" w:sz="0" w:space="0" w:color="auto"/>
        <w:bottom w:val="none" w:sz="0" w:space="0" w:color="auto"/>
        <w:right w:val="none" w:sz="0" w:space="0" w:color="auto"/>
      </w:divBdr>
    </w:div>
    <w:div w:id="1550342934">
      <w:bodyDiv w:val="1"/>
      <w:marLeft w:val="0"/>
      <w:marRight w:val="0"/>
      <w:marTop w:val="0"/>
      <w:marBottom w:val="0"/>
      <w:divBdr>
        <w:top w:val="none" w:sz="0" w:space="0" w:color="auto"/>
        <w:left w:val="none" w:sz="0" w:space="0" w:color="auto"/>
        <w:bottom w:val="none" w:sz="0" w:space="0" w:color="auto"/>
        <w:right w:val="none" w:sz="0" w:space="0" w:color="auto"/>
      </w:divBdr>
    </w:div>
    <w:div w:id="1561329937">
      <w:bodyDiv w:val="1"/>
      <w:marLeft w:val="0"/>
      <w:marRight w:val="0"/>
      <w:marTop w:val="0"/>
      <w:marBottom w:val="0"/>
      <w:divBdr>
        <w:top w:val="none" w:sz="0" w:space="0" w:color="auto"/>
        <w:left w:val="none" w:sz="0" w:space="0" w:color="auto"/>
        <w:bottom w:val="none" w:sz="0" w:space="0" w:color="auto"/>
        <w:right w:val="none" w:sz="0" w:space="0" w:color="auto"/>
      </w:divBdr>
    </w:div>
    <w:div w:id="1562325302">
      <w:bodyDiv w:val="1"/>
      <w:marLeft w:val="0"/>
      <w:marRight w:val="0"/>
      <w:marTop w:val="0"/>
      <w:marBottom w:val="0"/>
      <w:divBdr>
        <w:top w:val="none" w:sz="0" w:space="0" w:color="auto"/>
        <w:left w:val="none" w:sz="0" w:space="0" w:color="auto"/>
        <w:bottom w:val="none" w:sz="0" w:space="0" w:color="auto"/>
        <w:right w:val="none" w:sz="0" w:space="0" w:color="auto"/>
      </w:divBdr>
    </w:div>
    <w:div w:id="1567648172">
      <w:bodyDiv w:val="1"/>
      <w:marLeft w:val="0"/>
      <w:marRight w:val="0"/>
      <w:marTop w:val="0"/>
      <w:marBottom w:val="0"/>
      <w:divBdr>
        <w:top w:val="none" w:sz="0" w:space="0" w:color="auto"/>
        <w:left w:val="none" w:sz="0" w:space="0" w:color="auto"/>
        <w:bottom w:val="none" w:sz="0" w:space="0" w:color="auto"/>
        <w:right w:val="none" w:sz="0" w:space="0" w:color="auto"/>
      </w:divBdr>
    </w:div>
    <w:div w:id="1572816090">
      <w:bodyDiv w:val="1"/>
      <w:marLeft w:val="0"/>
      <w:marRight w:val="0"/>
      <w:marTop w:val="0"/>
      <w:marBottom w:val="0"/>
      <w:divBdr>
        <w:top w:val="none" w:sz="0" w:space="0" w:color="auto"/>
        <w:left w:val="none" w:sz="0" w:space="0" w:color="auto"/>
        <w:bottom w:val="none" w:sz="0" w:space="0" w:color="auto"/>
        <w:right w:val="none" w:sz="0" w:space="0" w:color="auto"/>
      </w:divBdr>
    </w:div>
    <w:div w:id="1578782155">
      <w:bodyDiv w:val="1"/>
      <w:marLeft w:val="0"/>
      <w:marRight w:val="0"/>
      <w:marTop w:val="0"/>
      <w:marBottom w:val="0"/>
      <w:divBdr>
        <w:top w:val="none" w:sz="0" w:space="0" w:color="auto"/>
        <w:left w:val="none" w:sz="0" w:space="0" w:color="auto"/>
        <w:bottom w:val="none" w:sz="0" w:space="0" w:color="auto"/>
        <w:right w:val="none" w:sz="0" w:space="0" w:color="auto"/>
      </w:divBdr>
    </w:div>
    <w:div w:id="1621036237">
      <w:bodyDiv w:val="1"/>
      <w:marLeft w:val="0"/>
      <w:marRight w:val="0"/>
      <w:marTop w:val="0"/>
      <w:marBottom w:val="0"/>
      <w:divBdr>
        <w:top w:val="none" w:sz="0" w:space="0" w:color="auto"/>
        <w:left w:val="none" w:sz="0" w:space="0" w:color="auto"/>
        <w:bottom w:val="none" w:sz="0" w:space="0" w:color="auto"/>
        <w:right w:val="none" w:sz="0" w:space="0" w:color="auto"/>
      </w:divBdr>
    </w:div>
    <w:div w:id="1652293979">
      <w:bodyDiv w:val="1"/>
      <w:marLeft w:val="0"/>
      <w:marRight w:val="0"/>
      <w:marTop w:val="0"/>
      <w:marBottom w:val="0"/>
      <w:divBdr>
        <w:top w:val="none" w:sz="0" w:space="0" w:color="auto"/>
        <w:left w:val="none" w:sz="0" w:space="0" w:color="auto"/>
        <w:bottom w:val="none" w:sz="0" w:space="0" w:color="auto"/>
        <w:right w:val="none" w:sz="0" w:space="0" w:color="auto"/>
      </w:divBdr>
    </w:div>
    <w:div w:id="1693916244">
      <w:bodyDiv w:val="1"/>
      <w:marLeft w:val="0"/>
      <w:marRight w:val="0"/>
      <w:marTop w:val="0"/>
      <w:marBottom w:val="0"/>
      <w:divBdr>
        <w:top w:val="none" w:sz="0" w:space="0" w:color="auto"/>
        <w:left w:val="none" w:sz="0" w:space="0" w:color="auto"/>
        <w:bottom w:val="none" w:sz="0" w:space="0" w:color="auto"/>
        <w:right w:val="none" w:sz="0" w:space="0" w:color="auto"/>
      </w:divBdr>
    </w:div>
    <w:div w:id="1713269612">
      <w:bodyDiv w:val="1"/>
      <w:marLeft w:val="0"/>
      <w:marRight w:val="0"/>
      <w:marTop w:val="0"/>
      <w:marBottom w:val="0"/>
      <w:divBdr>
        <w:top w:val="none" w:sz="0" w:space="0" w:color="auto"/>
        <w:left w:val="none" w:sz="0" w:space="0" w:color="auto"/>
        <w:bottom w:val="none" w:sz="0" w:space="0" w:color="auto"/>
        <w:right w:val="none" w:sz="0" w:space="0" w:color="auto"/>
      </w:divBdr>
    </w:div>
    <w:div w:id="1795758498">
      <w:bodyDiv w:val="1"/>
      <w:marLeft w:val="0"/>
      <w:marRight w:val="0"/>
      <w:marTop w:val="0"/>
      <w:marBottom w:val="0"/>
      <w:divBdr>
        <w:top w:val="none" w:sz="0" w:space="0" w:color="auto"/>
        <w:left w:val="none" w:sz="0" w:space="0" w:color="auto"/>
        <w:bottom w:val="none" w:sz="0" w:space="0" w:color="auto"/>
        <w:right w:val="none" w:sz="0" w:space="0" w:color="auto"/>
      </w:divBdr>
    </w:div>
    <w:div w:id="1809080638">
      <w:bodyDiv w:val="1"/>
      <w:marLeft w:val="0"/>
      <w:marRight w:val="0"/>
      <w:marTop w:val="0"/>
      <w:marBottom w:val="0"/>
      <w:divBdr>
        <w:top w:val="none" w:sz="0" w:space="0" w:color="auto"/>
        <w:left w:val="none" w:sz="0" w:space="0" w:color="auto"/>
        <w:bottom w:val="none" w:sz="0" w:space="0" w:color="auto"/>
        <w:right w:val="none" w:sz="0" w:space="0" w:color="auto"/>
      </w:divBdr>
    </w:div>
    <w:div w:id="1832015116">
      <w:bodyDiv w:val="1"/>
      <w:marLeft w:val="0"/>
      <w:marRight w:val="0"/>
      <w:marTop w:val="0"/>
      <w:marBottom w:val="0"/>
      <w:divBdr>
        <w:top w:val="none" w:sz="0" w:space="0" w:color="auto"/>
        <w:left w:val="none" w:sz="0" w:space="0" w:color="auto"/>
        <w:bottom w:val="none" w:sz="0" w:space="0" w:color="auto"/>
        <w:right w:val="none" w:sz="0" w:space="0" w:color="auto"/>
      </w:divBdr>
    </w:div>
    <w:div w:id="1873103359">
      <w:bodyDiv w:val="1"/>
      <w:marLeft w:val="0"/>
      <w:marRight w:val="0"/>
      <w:marTop w:val="0"/>
      <w:marBottom w:val="0"/>
      <w:divBdr>
        <w:top w:val="none" w:sz="0" w:space="0" w:color="auto"/>
        <w:left w:val="none" w:sz="0" w:space="0" w:color="auto"/>
        <w:bottom w:val="none" w:sz="0" w:space="0" w:color="auto"/>
        <w:right w:val="none" w:sz="0" w:space="0" w:color="auto"/>
      </w:divBdr>
    </w:div>
    <w:div w:id="1913269153">
      <w:bodyDiv w:val="1"/>
      <w:marLeft w:val="0"/>
      <w:marRight w:val="0"/>
      <w:marTop w:val="0"/>
      <w:marBottom w:val="0"/>
      <w:divBdr>
        <w:top w:val="none" w:sz="0" w:space="0" w:color="auto"/>
        <w:left w:val="none" w:sz="0" w:space="0" w:color="auto"/>
        <w:bottom w:val="none" w:sz="0" w:space="0" w:color="auto"/>
        <w:right w:val="none" w:sz="0" w:space="0" w:color="auto"/>
      </w:divBdr>
    </w:div>
    <w:div w:id="1914580427">
      <w:bodyDiv w:val="1"/>
      <w:marLeft w:val="0"/>
      <w:marRight w:val="0"/>
      <w:marTop w:val="0"/>
      <w:marBottom w:val="0"/>
      <w:divBdr>
        <w:top w:val="none" w:sz="0" w:space="0" w:color="auto"/>
        <w:left w:val="none" w:sz="0" w:space="0" w:color="auto"/>
        <w:bottom w:val="none" w:sz="0" w:space="0" w:color="auto"/>
        <w:right w:val="none" w:sz="0" w:space="0" w:color="auto"/>
      </w:divBdr>
    </w:div>
    <w:div w:id="1937860339">
      <w:bodyDiv w:val="1"/>
      <w:marLeft w:val="0"/>
      <w:marRight w:val="0"/>
      <w:marTop w:val="0"/>
      <w:marBottom w:val="0"/>
      <w:divBdr>
        <w:top w:val="none" w:sz="0" w:space="0" w:color="auto"/>
        <w:left w:val="none" w:sz="0" w:space="0" w:color="auto"/>
        <w:bottom w:val="none" w:sz="0" w:space="0" w:color="auto"/>
        <w:right w:val="none" w:sz="0" w:space="0" w:color="auto"/>
      </w:divBdr>
    </w:div>
    <w:div w:id="1947806966">
      <w:bodyDiv w:val="1"/>
      <w:marLeft w:val="0"/>
      <w:marRight w:val="0"/>
      <w:marTop w:val="0"/>
      <w:marBottom w:val="0"/>
      <w:divBdr>
        <w:top w:val="none" w:sz="0" w:space="0" w:color="auto"/>
        <w:left w:val="none" w:sz="0" w:space="0" w:color="auto"/>
        <w:bottom w:val="none" w:sz="0" w:space="0" w:color="auto"/>
        <w:right w:val="none" w:sz="0" w:space="0" w:color="auto"/>
      </w:divBdr>
    </w:div>
    <w:div w:id="1951890440">
      <w:bodyDiv w:val="1"/>
      <w:marLeft w:val="0"/>
      <w:marRight w:val="0"/>
      <w:marTop w:val="0"/>
      <w:marBottom w:val="0"/>
      <w:divBdr>
        <w:top w:val="none" w:sz="0" w:space="0" w:color="auto"/>
        <w:left w:val="none" w:sz="0" w:space="0" w:color="auto"/>
        <w:bottom w:val="none" w:sz="0" w:space="0" w:color="auto"/>
        <w:right w:val="none" w:sz="0" w:space="0" w:color="auto"/>
      </w:divBdr>
    </w:div>
    <w:div w:id="2029596468">
      <w:bodyDiv w:val="1"/>
      <w:marLeft w:val="0"/>
      <w:marRight w:val="0"/>
      <w:marTop w:val="0"/>
      <w:marBottom w:val="0"/>
      <w:divBdr>
        <w:top w:val="none" w:sz="0" w:space="0" w:color="auto"/>
        <w:left w:val="none" w:sz="0" w:space="0" w:color="auto"/>
        <w:bottom w:val="none" w:sz="0" w:space="0" w:color="auto"/>
        <w:right w:val="none" w:sz="0" w:space="0" w:color="auto"/>
      </w:divBdr>
    </w:div>
    <w:div w:id="2037921918">
      <w:bodyDiv w:val="1"/>
      <w:marLeft w:val="0"/>
      <w:marRight w:val="0"/>
      <w:marTop w:val="0"/>
      <w:marBottom w:val="0"/>
      <w:divBdr>
        <w:top w:val="none" w:sz="0" w:space="0" w:color="auto"/>
        <w:left w:val="none" w:sz="0" w:space="0" w:color="auto"/>
        <w:bottom w:val="none" w:sz="0" w:space="0" w:color="auto"/>
        <w:right w:val="none" w:sz="0" w:space="0" w:color="auto"/>
      </w:divBdr>
    </w:div>
    <w:div w:id="2082558357">
      <w:bodyDiv w:val="1"/>
      <w:marLeft w:val="0"/>
      <w:marRight w:val="0"/>
      <w:marTop w:val="0"/>
      <w:marBottom w:val="0"/>
      <w:divBdr>
        <w:top w:val="none" w:sz="0" w:space="0" w:color="auto"/>
        <w:left w:val="none" w:sz="0" w:space="0" w:color="auto"/>
        <w:bottom w:val="none" w:sz="0" w:space="0" w:color="auto"/>
        <w:right w:val="none" w:sz="0" w:space="0" w:color="auto"/>
      </w:divBdr>
    </w:div>
    <w:div w:id="2120682758">
      <w:bodyDiv w:val="1"/>
      <w:marLeft w:val="0"/>
      <w:marRight w:val="0"/>
      <w:marTop w:val="0"/>
      <w:marBottom w:val="0"/>
      <w:divBdr>
        <w:top w:val="none" w:sz="0" w:space="0" w:color="auto"/>
        <w:left w:val="none" w:sz="0" w:space="0" w:color="auto"/>
        <w:bottom w:val="none" w:sz="0" w:space="0" w:color="auto"/>
        <w:right w:val="none" w:sz="0" w:space="0" w:color="auto"/>
      </w:divBdr>
    </w:div>
    <w:div w:id="214318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ca0037/GII18.0U-Ububooknet" TargetMode="External"/><Relationship Id="rId18" Type="http://schemas.openxmlformats.org/officeDocument/2006/relationships/image" Target="media/image8.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FEDBC-108B-4A15-9D4E-2777E1C03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40</Pages>
  <Words>19940</Words>
  <Characters>109670</Characters>
  <Application>Microsoft Office Word</Application>
  <DocSecurity>0</DocSecurity>
  <Lines>913</Lines>
  <Paragraphs>258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cabrejas arce</dc:creator>
  <cp:keywords/>
  <dc:description/>
  <cp:lastModifiedBy>luis miguel cabrejas arce</cp:lastModifiedBy>
  <cp:revision>13</cp:revision>
  <dcterms:created xsi:type="dcterms:W3CDTF">2019-06-12T19:42:00Z</dcterms:created>
  <dcterms:modified xsi:type="dcterms:W3CDTF">2019-06-12T22:51:00Z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id="NoTecEgi"/&gt;&lt;style id="http://www.zotero.org/styles/vancouver" locale="es-ES" hasBibliography="1" bibliographyStyleHasBeenSet="1"/&gt;&lt;prefs&gt;&lt;pref name="fieldType" value="Field"/&gt;&lt;/prefs&gt;&lt;/data&gt;</vt:lpwstr>
  </property>
</Properties>
</file>